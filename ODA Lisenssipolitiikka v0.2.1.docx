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E5A99" w14:textId="77777777" w:rsidR="005F3B47" w:rsidRDefault="00F85349">
      <w:pPr>
        <w:pStyle w:val="Otsikko1"/>
      </w:pPr>
      <w:bookmarkStart w:id="0" w:name="_Toc511383493"/>
      <w:r>
        <w:t>Sisältö</w:t>
      </w:r>
      <w:bookmarkEnd w:id="0"/>
    </w:p>
    <w:p w14:paraId="31367141" w14:textId="77777777" w:rsidR="005F3B47" w:rsidRDefault="005F3B47"/>
    <w:sdt>
      <w:sdtPr>
        <w:id w:val="-1164465512"/>
        <w:docPartObj>
          <w:docPartGallery w:val="Table of Contents"/>
          <w:docPartUnique/>
        </w:docPartObj>
      </w:sdtPr>
      <w:sdtEndPr/>
      <w:sdtContent>
        <w:p w14:paraId="6C4A040D" w14:textId="7A4BFE0C" w:rsidR="00044FE4" w:rsidRDefault="00F85349">
          <w:pPr>
            <w:pStyle w:val="Sisluet1"/>
            <w:tabs>
              <w:tab w:val="right" w:leader="dot" w:pos="9019"/>
            </w:tabs>
            <w:rPr>
              <w:rFonts w:asciiTheme="minorHAnsi" w:eastAsiaTheme="minorEastAsia" w:hAnsiTheme="minorHAnsi" w:cstheme="minorBidi"/>
              <w:noProof/>
              <w:color w:val="auto"/>
              <w:sz w:val="24"/>
              <w:szCs w:val="24"/>
            </w:rPr>
          </w:pPr>
          <w:r>
            <w:fldChar w:fldCharType="begin"/>
          </w:r>
          <w:r>
            <w:instrText xml:space="preserve"> TOC \h \u \z \n </w:instrText>
          </w:r>
          <w:r>
            <w:fldChar w:fldCharType="separate"/>
          </w:r>
          <w:bookmarkStart w:id="1" w:name="_GoBack"/>
          <w:bookmarkEnd w:id="1"/>
          <w:r w:rsidR="00044FE4" w:rsidRPr="00D83E18">
            <w:rPr>
              <w:rStyle w:val="Hyperlinkki"/>
              <w:noProof/>
            </w:rPr>
            <w:fldChar w:fldCharType="begin"/>
          </w:r>
          <w:r w:rsidR="00044FE4" w:rsidRPr="00D83E18">
            <w:rPr>
              <w:rStyle w:val="Hyperlinkki"/>
              <w:noProof/>
            </w:rPr>
            <w:instrText xml:space="preserve"> </w:instrText>
          </w:r>
          <w:r w:rsidR="00044FE4">
            <w:rPr>
              <w:noProof/>
            </w:rPr>
            <w:instrText>HYPERLINK \l "_Toc511383493"</w:instrText>
          </w:r>
          <w:r w:rsidR="00044FE4" w:rsidRPr="00D83E18">
            <w:rPr>
              <w:rStyle w:val="Hyperlinkki"/>
              <w:noProof/>
            </w:rPr>
            <w:instrText xml:space="preserve"> </w:instrText>
          </w:r>
          <w:r w:rsidR="00044FE4" w:rsidRPr="00D83E18">
            <w:rPr>
              <w:rStyle w:val="Hyperlinkki"/>
              <w:noProof/>
            </w:rPr>
          </w:r>
          <w:r w:rsidR="00044FE4" w:rsidRPr="00D83E18">
            <w:rPr>
              <w:rStyle w:val="Hyperlinkki"/>
              <w:noProof/>
            </w:rPr>
            <w:fldChar w:fldCharType="separate"/>
          </w:r>
          <w:r w:rsidR="00044FE4" w:rsidRPr="00D83E18">
            <w:rPr>
              <w:rStyle w:val="Hyperlinkki"/>
              <w:noProof/>
            </w:rPr>
            <w:t>Sisältö</w:t>
          </w:r>
          <w:r w:rsidR="00044FE4" w:rsidRPr="00D83E18">
            <w:rPr>
              <w:rStyle w:val="Hyperlinkki"/>
              <w:noProof/>
            </w:rPr>
            <w:fldChar w:fldCharType="end"/>
          </w:r>
        </w:p>
        <w:p w14:paraId="6E8A4787" w14:textId="4054BA2A" w:rsidR="00044FE4" w:rsidRDefault="00044FE4">
          <w:pPr>
            <w:pStyle w:val="Sisluet2"/>
            <w:tabs>
              <w:tab w:val="right" w:leader="dot" w:pos="9019"/>
            </w:tabs>
            <w:rPr>
              <w:rFonts w:asciiTheme="minorHAnsi" w:eastAsiaTheme="minorEastAsia" w:hAnsiTheme="minorHAnsi" w:cstheme="minorBidi"/>
              <w:noProof/>
              <w:color w:val="auto"/>
              <w:sz w:val="24"/>
              <w:szCs w:val="24"/>
            </w:rPr>
          </w:pPr>
          <w:hyperlink w:anchor="_Toc511383494" w:history="1">
            <w:r w:rsidRPr="00D83E18">
              <w:rPr>
                <w:rStyle w:val="Hyperlinkki"/>
                <w:noProof/>
              </w:rPr>
              <w:t>Lisenssit</w:t>
            </w:r>
          </w:hyperlink>
        </w:p>
        <w:p w14:paraId="49E6F9F5" w14:textId="1FDF1A4C" w:rsidR="00044FE4" w:rsidRDefault="00044FE4">
          <w:pPr>
            <w:pStyle w:val="Sisluet2"/>
            <w:tabs>
              <w:tab w:val="right" w:leader="dot" w:pos="9019"/>
            </w:tabs>
            <w:rPr>
              <w:rFonts w:asciiTheme="minorHAnsi" w:eastAsiaTheme="minorEastAsia" w:hAnsiTheme="minorHAnsi" w:cstheme="minorBidi"/>
              <w:noProof/>
              <w:color w:val="auto"/>
              <w:sz w:val="24"/>
              <w:szCs w:val="24"/>
            </w:rPr>
          </w:pPr>
          <w:hyperlink w:anchor="_Toc511383495" w:history="1">
            <w:r w:rsidRPr="00D83E18">
              <w:rPr>
                <w:rStyle w:val="Hyperlinkki"/>
                <w:noProof/>
              </w:rPr>
              <w:t>Lisenssilistaus</w:t>
            </w:r>
          </w:hyperlink>
        </w:p>
        <w:p w14:paraId="3D1005D8" w14:textId="2B63A277" w:rsidR="00044FE4" w:rsidRDefault="00044FE4">
          <w:pPr>
            <w:pStyle w:val="Sisluet2"/>
            <w:tabs>
              <w:tab w:val="right" w:leader="dot" w:pos="9019"/>
            </w:tabs>
            <w:rPr>
              <w:rFonts w:asciiTheme="minorHAnsi" w:eastAsiaTheme="minorEastAsia" w:hAnsiTheme="minorHAnsi" w:cstheme="minorBidi"/>
              <w:noProof/>
              <w:color w:val="auto"/>
              <w:sz w:val="24"/>
              <w:szCs w:val="24"/>
            </w:rPr>
          </w:pPr>
          <w:hyperlink w:anchor="_Toc511383496" w:history="1">
            <w:r w:rsidRPr="00D83E18">
              <w:rPr>
                <w:rStyle w:val="Hyperlinkki"/>
                <w:noProof/>
              </w:rPr>
              <w:t>Tulkintaan liittyvät tarkennukset</w:t>
            </w:r>
          </w:hyperlink>
        </w:p>
        <w:p w14:paraId="2ABD0124" w14:textId="7CA51B84" w:rsidR="00044FE4" w:rsidRDefault="00044FE4">
          <w:pPr>
            <w:pStyle w:val="Sisluet2"/>
            <w:tabs>
              <w:tab w:val="right" w:leader="dot" w:pos="9019"/>
            </w:tabs>
            <w:rPr>
              <w:rFonts w:asciiTheme="minorHAnsi" w:eastAsiaTheme="minorEastAsia" w:hAnsiTheme="minorHAnsi" w:cstheme="minorBidi"/>
              <w:noProof/>
              <w:color w:val="auto"/>
              <w:sz w:val="24"/>
              <w:szCs w:val="24"/>
            </w:rPr>
          </w:pPr>
          <w:hyperlink w:anchor="_Toc511383497" w:history="1">
            <w:r w:rsidRPr="00D83E18">
              <w:rPr>
                <w:rStyle w:val="Hyperlinkki"/>
                <w:noProof/>
              </w:rPr>
              <w:t>Lisenssiteknisiä perusteluja</w:t>
            </w:r>
          </w:hyperlink>
        </w:p>
        <w:p w14:paraId="2FE19B78" w14:textId="39F21A14" w:rsidR="00044FE4" w:rsidRDefault="00044FE4">
          <w:pPr>
            <w:pStyle w:val="Sisluet2"/>
            <w:tabs>
              <w:tab w:val="right" w:leader="dot" w:pos="9019"/>
            </w:tabs>
            <w:rPr>
              <w:rFonts w:asciiTheme="minorHAnsi" w:eastAsiaTheme="minorEastAsia" w:hAnsiTheme="minorHAnsi" w:cstheme="minorBidi"/>
              <w:noProof/>
              <w:color w:val="auto"/>
              <w:sz w:val="24"/>
              <w:szCs w:val="24"/>
            </w:rPr>
          </w:pPr>
          <w:hyperlink w:anchor="_Toc511383498" w:history="1">
            <w:r w:rsidRPr="00D83E18">
              <w:rPr>
                <w:rStyle w:val="Hyperlinkki"/>
                <w:noProof/>
              </w:rPr>
              <w:t>Liiketoimintaperusteluja</w:t>
            </w:r>
          </w:hyperlink>
        </w:p>
        <w:p w14:paraId="7D1618D1" w14:textId="68886810" w:rsidR="00044FE4" w:rsidRDefault="00044FE4">
          <w:pPr>
            <w:pStyle w:val="Sisluet1"/>
            <w:tabs>
              <w:tab w:val="right" w:leader="dot" w:pos="9019"/>
            </w:tabs>
            <w:rPr>
              <w:rFonts w:asciiTheme="minorHAnsi" w:eastAsiaTheme="minorEastAsia" w:hAnsiTheme="minorHAnsi" w:cstheme="minorBidi"/>
              <w:noProof/>
              <w:color w:val="auto"/>
              <w:sz w:val="24"/>
              <w:szCs w:val="24"/>
            </w:rPr>
          </w:pPr>
          <w:hyperlink w:anchor="_Toc511383499" w:history="1">
            <w:r w:rsidRPr="00D83E18">
              <w:rPr>
                <w:rStyle w:val="Hyperlinkki"/>
                <w:noProof/>
              </w:rPr>
              <w:t>Tausta</w:t>
            </w:r>
          </w:hyperlink>
        </w:p>
        <w:p w14:paraId="6643F17F" w14:textId="6788203F" w:rsidR="005F3B47" w:rsidRDefault="00F85349">
          <w:pPr>
            <w:spacing w:before="200" w:after="80" w:line="240" w:lineRule="auto"/>
            <w:rPr>
              <w:color w:val="1155CC"/>
              <w:u w:val="single"/>
            </w:rPr>
          </w:pPr>
          <w:r>
            <w:fldChar w:fldCharType="end"/>
          </w:r>
        </w:p>
      </w:sdtContent>
    </w:sdt>
    <w:p w14:paraId="5794769E" w14:textId="77777777" w:rsidR="005F3B47" w:rsidRDefault="005F3B47"/>
    <w:p w14:paraId="51A6D775" w14:textId="77777777" w:rsidR="005F3B47" w:rsidRDefault="00F85349">
      <w:pPr>
        <w:pStyle w:val="Otsikko2"/>
      </w:pPr>
      <w:bookmarkStart w:id="2" w:name="_Toc511383494"/>
      <w:r>
        <w:t>Lisenssit</w:t>
      </w:r>
      <w:bookmarkEnd w:id="2"/>
    </w:p>
    <w:p w14:paraId="08A482BE" w14:textId="77777777" w:rsidR="005F3B47" w:rsidRDefault="00F85349">
      <w:r>
        <w:t>Noudatamme seuraavaa lisenssipolitiikkaa lisätessä, muuttaessa ja kehitettäessä komponentteja konsortion tuotteisiin.</w:t>
      </w:r>
    </w:p>
    <w:p w14:paraId="2A386155" w14:textId="77777777" w:rsidR="005F3B47" w:rsidRDefault="005F3B47"/>
    <w:p w14:paraId="4FFAB718" w14:textId="77777777" w:rsidR="005F3B47" w:rsidRDefault="00F85349">
      <w:pPr>
        <w:rPr>
          <w:sz w:val="28"/>
          <w:szCs w:val="28"/>
        </w:rPr>
      </w:pPr>
      <w:r>
        <w:rPr>
          <w:sz w:val="28"/>
          <w:szCs w:val="28"/>
        </w:rPr>
        <w:t xml:space="preserve">Sisältö </w:t>
      </w:r>
      <w:hyperlink r:id="rId6">
        <w:r>
          <w:rPr>
            <w:color w:val="1155CC"/>
            <w:sz w:val="28"/>
            <w:szCs w:val="28"/>
            <w:u w:val="single"/>
          </w:rPr>
          <w:t>CC BY 4.0</w:t>
        </w:r>
      </w:hyperlink>
      <w:r>
        <w:rPr>
          <w:sz w:val="28"/>
          <w:szCs w:val="28"/>
        </w:rPr>
        <w:t xml:space="preserve"> tai tuotteen sisällöt </w:t>
      </w:r>
      <w:hyperlink r:id="rId7">
        <w:r>
          <w:rPr>
            <w:color w:val="1155CC"/>
            <w:sz w:val="28"/>
            <w:szCs w:val="28"/>
            <w:u w:val="single"/>
          </w:rPr>
          <w:t>CC BY-SA 4.0</w:t>
        </w:r>
      </w:hyperlink>
      <w:r>
        <w:rPr>
          <w:sz w:val="28"/>
          <w:szCs w:val="28"/>
        </w:rPr>
        <w:t xml:space="preserve">. </w:t>
      </w:r>
    </w:p>
    <w:p w14:paraId="604EFCEB" w14:textId="77777777" w:rsidR="005F3B47" w:rsidRDefault="00F85349">
      <w:r>
        <w:t>Sisällön avoin lisenssi ja Share Alike siitä versio joka velvoittaa jakamaan johdannaisteokset samalla lisenssillä.</w:t>
      </w:r>
    </w:p>
    <w:p w14:paraId="51499E1C" w14:textId="77777777" w:rsidR="005F3B47" w:rsidRDefault="005F3B47"/>
    <w:p w14:paraId="104370BE" w14:textId="77777777" w:rsidR="005F3B47" w:rsidRDefault="00F85349">
      <w:pPr>
        <w:rPr>
          <w:sz w:val="28"/>
          <w:szCs w:val="28"/>
        </w:rPr>
      </w:pPr>
      <w:r>
        <w:rPr>
          <w:sz w:val="28"/>
          <w:szCs w:val="28"/>
        </w:rPr>
        <w:t xml:space="preserve">Lähdekoodi </w:t>
      </w:r>
      <w:hyperlink r:id="rId8">
        <w:r>
          <w:rPr>
            <w:color w:val="1155CC"/>
            <w:sz w:val="28"/>
            <w:szCs w:val="28"/>
            <w:u w:val="single"/>
          </w:rPr>
          <w:t>Apache License 2.0</w:t>
        </w:r>
      </w:hyperlink>
      <w:r>
        <w:rPr>
          <w:sz w:val="28"/>
          <w:szCs w:val="28"/>
        </w:rPr>
        <w:t xml:space="preserve"> tai EUPL 1.2.</w:t>
      </w:r>
    </w:p>
    <w:p w14:paraId="0648D0F7" w14:textId="77777777" w:rsidR="005F3B47" w:rsidRDefault="00F85349">
      <w:r>
        <w:t>Koodin avoin lisenssi joka velvoittaa meritoimaan alkuperäisen julkaisijan, ja EUPL vastaava lisenssi joka velvoittaa jakamaan johdannaisteokset samalla lisenssillä.</w:t>
      </w:r>
    </w:p>
    <w:p w14:paraId="65C6445F" w14:textId="77777777" w:rsidR="005F3B47" w:rsidRDefault="005F3B47"/>
    <w:p w14:paraId="0239D7EB" w14:textId="77777777" w:rsidR="005F3B47" w:rsidRPr="00BB08AD" w:rsidRDefault="00F85349">
      <w:pPr>
        <w:rPr>
          <w:sz w:val="28"/>
          <w:szCs w:val="28"/>
          <w:lang w:val="en-US"/>
        </w:rPr>
      </w:pPr>
      <w:r w:rsidRPr="00BB08AD">
        <w:rPr>
          <w:sz w:val="28"/>
          <w:szCs w:val="28"/>
          <w:lang w:val="en-US"/>
        </w:rPr>
        <w:t>Fontit SIL Open Font License 1.1.</w:t>
      </w:r>
    </w:p>
    <w:p w14:paraId="001CF8F7" w14:textId="77777777" w:rsidR="005F3B47" w:rsidRDefault="00F85349">
      <w:r>
        <w:t>Fontin avoin lisenssi.</w:t>
      </w:r>
    </w:p>
    <w:p w14:paraId="7287BDBF" w14:textId="77777777" w:rsidR="005F3B47" w:rsidRDefault="005F3B47"/>
    <w:p w14:paraId="5C874B0E" w14:textId="6D37C2D9" w:rsidR="005F3B47" w:rsidRDefault="00F85349">
      <w:r>
        <w:t>Oletuksena toimitaan julkisuuslain asettaman avoimuuden periaatteen mukaan</w:t>
      </w:r>
      <w:r w:rsidR="006140DA">
        <w:t>,</w:t>
      </w:r>
      <w:r>
        <w:t xml:space="preserve"> jolloin jos ei eri syytä ole mainittu, lähdekoodi lisensoidaan Apache License 2.0 mukaisesti ja sisältö CC4-BY. Lisensointipäätöksestä vastaa julkl. mukaisen viranomaisen asiakirjan vastuullinen viranomaisen edustaja. Kaikki lisensoitava aineisto ei välttämättä ole julkl. alaista, mutta lisensointipäätös tehdään sisällönhallinnan samassa vaiheessa, ja tulkinnoista on runsaasti ennakkotapauksia, joten tulkinnan tulisi olla suhteellisen suoraviivaista.</w:t>
      </w:r>
    </w:p>
    <w:p w14:paraId="4D573FB6" w14:textId="77777777" w:rsidR="005F3B47" w:rsidRDefault="005F3B47"/>
    <w:p w14:paraId="27340AFA" w14:textId="3B79E13F" w:rsidR="005F3B47" w:rsidRDefault="00F85349">
      <w:r>
        <w:t xml:space="preserve">Tämä lisenssipolitiikka koskee konsortion tuottamia tuotteita, ei ympäristö-, palvelu-, tai ratkaisukohtaisia konfiguraatioita, kokoonpanoja tai liiketoimintalogiikkaa, erityisesti ei niitä jotka luokitellaan julkl. 24 § 20) liikesalaisuus tai 24 § </w:t>
      </w:r>
      <w:r>
        <w:rPr>
          <w:color w:val="444444"/>
          <w:sz w:val="23"/>
          <w:szCs w:val="23"/>
          <w:highlight w:val="white"/>
        </w:rPr>
        <w:t xml:space="preserve">7) </w:t>
      </w:r>
      <w:r>
        <w:t>tietoturva mukaisesti. Tämä tarkoittaa käytännössä sitä</w:t>
      </w:r>
      <w:ins w:id="3" w:author="Juha Jokimäki" w:date="2018-04-13T11:17:00Z">
        <w:r w:rsidR="006140DA">
          <w:t>,</w:t>
        </w:r>
      </w:ins>
      <w:r>
        <w:t xml:space="preserve"> että lisenssipolitiikka ei ota kantaa ODA-ratkaisun julkaisemiseen sellaisenaan kokonaisena palveluratkaisuna, ainoastaan sen yksittäisten </w:t>
      </w:r>
      <w:r>
        <w:lastRenderedPageBreak/>
        <w:t>erillisten teknisten mikropalveluympäristön tuotekomponenttien uudelleenkäyttöön. Konsortio pidättää kaikki oikeudet julkl. 24 § perusteella luokiteltuihin aineistoihin.</w:t>
      </w:r>
    </w:p>
    <w:p w14:paraId="1295D4D7" w14:textId="77777777" w:rsidR="005F3B47" w:rsidRDefault="005F3B47"/>
    <w:p w14:paraId="6B0061B5" w14:textId="77777777" w:rsidR="00BB08AD" w:rsidRDefault="00F85349">
      <w:r>
        <w:t>Kunkin sovelluskomponentin lisensointipäätöksestä julkaistaessa vastaa sen komponentin vastuullinen viranomaisen edustaja. Asia päätetään aina sen version valmistuessa ja merkitään viranomaisen asiakirjaan eli vaikkapa koodivaraston lisenssitiedostoon.</w:t>
      </w:r>
    </w:p>
    <w:p w14:paraId="1462561F" w14:textId="77777777" w:rsidR="00BB08AD" w:rsidRDefault="00BB08AD"/>
    <w:p w14:paraId="1B8E9252" w14:textId="1CEA5955" w:rsidR="00BB08AD" w:rsidRDefault="00BB08AD" w:rsidP="00BB08AD">
      <w:pPr>
        <w:pStyle w:val="Otsikko2"/>
      </w:pPr>
      <w:bookmarkStart w:id="4" w:name="_Toc511383495"/>
      <w:r>
        <w:t>Lisenssilistaus</w:t>
      </w:r>
      <w:bookmarkEnd w:id="4"/>
    </w:p>
    <w:tbl>
      <w:tblPr>
        <w:tblStyle w:val="TaulukkoRuudukko"/>
        <w:tblW w:w="8642" w:type="dxa"/>
        <w:tblLook w:val="04A0" w:firstRow="1" w:lastRow="0" w:firstColumn="1" w:lastColumn="0" w:noHBand="0" w:noVBand="1"/>
      </w:tblPr>
      <w:tblGrid>
        <w:gridCol w:w="2828"/>
        <w:gridCol w:w="4113"/>
        <w:gridCol w:w="1701"/>
      </w:tblGrid>
      <w:tr w:rsidR="00BB08AD" w14:paraId="168A6CC4" w14:textId="77777777" w:rsidTr="00BB08AD">
        <w:tc>
          <w:tcPr>
            <w:tcW w:w="2828" w:type="dxa"/>
          </w:tcPr>
          <w:p w14:paraId="45D3EA96" w14:textId="27E85C38" w:rsidR="00BB08AD" w:rsidRDefault="00BB08AD" w:rsidP="00BB08AD">
            <w:pPr>
              <w:pBdr>
                <w:top w:val="none" w:sz="0" w:space="0" w:color="auto"/>
                <w:left w:val="none" w:sz="0" w:space="0" w:color="auto"/>
                <w:bottom w:val="none" w:sz="0" w:space="0" w:color="auto"/>
                <w:right w:val="none" w:sz="0" w:space="0" w:color="auto"/>
                <w:between w:val="none" w:sz="0" w:space="0" w:color="auto"/>
              </w:pBdr>
              <w:jc w:val="center"/>
            </w:pPr>
            <w:r>
              <w:t>Komponentin nimi</w:t>
            </w:r>
          </w:p>
        </w:tc>
        <w:tc>
          <w:tcPr>
            <w:tcW w:w="4113" w:type="dxa"/>
          </w:tcPr>
          <w:p w14:paraId="21658BEF" w14:textId="3FF9F54D" w:rsidR="00BB08AD" w:rsidRDefault="00BB08AD" w:rsidP="00BB08AD">
            <w:pPr>
              <w:pBdr>
                <w:top w:val="none" w:sz="0" w:space="0" w:color="auto"/>
                <w:left w:val="none" w:sz="0" w:space="0" w:color="auto"/>
                <w:bottom w:val="none" w:sz="0" w:space="0" w:color="auto"/>
                <w:right w:val="none" w:sz="0" w:space="0" w:color="auto"/>
                <w:between w:val="none" w:sz="0" w:space="0" w:color="auto"/>
              </w:pBdr>
              <w:jc w:val="center"/>
            </w:pPr>
            <w:r>
              <w:t>Kuvaus</w:t>
            </w:r>
          </w:p>
        </w:tc>
        <w:tc>
          <w:tcPr>
            <w:tcW w:w="1701" w:type="dxa"/>
          </w:tcPr>
          <w:p w14:paraId="10AEA206" w14:textId="4884956F" w:rsidR="00BB08AD" w:rsidRDefault="00BB08AD" w:rsidP="00BB08AD">
            <w:pPr>
              <w:pBdr>
                <w:top w:val="none" w:sz="0" w:space="0" w:color="auto"/>
                <w:left w:val="none" w:sz="0" w:space="0" w:color="auto"/>
                <w:bottom w:val="none" w:sz="0" w:space="0" w:color="auto"/>
                <w:right w:val="none" w:sz="0" w:space="0" w:color="auto"/>
                <w:between w:val="none" w:sz="0" w:space="0" w:color="auto"/>
              </w:pBdr>
              <w:jc w:val="center"/>
            </w:pPr>
            <w:r>
              <w:t>Lisenssi</w:t>
            </w:r>
          </w:p>
        </w:tc>
      </w:tr>
      <w:tr w:rsidR="00994B61" w14:paraId="7111C379" w14:textId="77777777" w:rsidTr="00BB08AD">
        <w:tc>
          <w:tcPr>
            <w:tcW w:w="2828" w:type="dxa"/>
          </w:tcPr>
          <w:p w14:paraId="40BE49CA" w14:textId="5184ED65" w:rsidR="00994B61" w:rsidRDefault="00994B61" w:rsidP="00BB08AD">
            <w:pPr>
              <w:pBdr>
                <w:top w:val="none" w:sz="0" w:space="0" w:color="auto"/>
                <w:left w:val="none" w:sz="0" w:space="0" w:color="auto"/>
                <w:bottom w:val="none" w:sz="0" w:space="0" w:color="auto"/>
                <w:right w:val="none" w:sz="0" w:space="0" w:color="auto"/>
                <w:between w:val="none" w:sz="0" w:space="0" w:color="auto"/>
              </w:pBdr>
            </w:pPr>
            <w:r>
              <w:t>ep_gh_markdown</w:t>
            </w:r>
          </w:p>
        </w:tc>
        <w:tc>
          <w:tcPr>
            <w:tcW w:w="4113" w:type="dxa"/>
          </w:tcPr>
          <w:p w14:paraId="5F21ABDD" w14:textId="682D720F" w:rsidR="00994B61" w:rsidRDefault="00E901BC" w:rsidP="00BB08AD">
            <w:pPr>
              <w:pBdr>
                <w:top w:val="none" w:sz="0" w:space="0" w:color="auto"/>
                <w:left w:val="none" w:sz="0" w:space="0" w:color="auto"/>
                <w:bottom w:val="none" w:sz="0" w:space="0" w:color="auto"/>
                <w:right w:val="none" w:sz="0" w:space="0" w:color="auto"/>
                <w:between w:val="none" w:sz="0" w:space="0" w:color="auto"/>
              </w:pBdr>
            </w:pPr>
            <w:r>
              <w:t>Etherpad lisäosa markdownin käsittelyyn</w:t>
            </w:r>
          </w:p>
        </w:tc>
        <w:tc>
          <w:tcPr>
            <w:tcW w:w="1701" w:type="dxa"/>
          </w:tcPr>
          <w:p w14:paraId="29CB2330" w14:textId="3186FE1C" w:rsidR="00994B61" w:rsidRDefault="00E901BC" w:rsidP="00BB08AD">
            <w:pPr>
              <w:pBdr>
                <w:top w:val="none" w:sz="0" w:space="0" w:color="auto"/>
                <w:left w:val="none" w:sz="0" w:space="0" w:color="auto"/>
                <w:bottom w:val="none" w:sz="0" w:space="0" w:color="auto"/>
                <w:right w:val="none" w:sz="0" w:space="0" w:color="auto"/>
                <w:between w:val="none" w:sz="0" w:space="0" w:color="auto"/>
              </w:pBdr>
            </w:pPr>
            <w:r>
              <w:t>MIT</w:t>
            </w:r>
          </w:p>
        </w:tc>
      </w:tr>
      <w:tr w:rsidR="00E901BC" w14:paraId="74C11EE3" w14:textId="77777777" w:rsidTr="00BB08AD">
        <w:tc>
          <w:tcPr>
            <w:tcW w:w="2828" w:type="dxa"/>
          </w:tcPr>
          <w:p w14:paraId="6A69195C" w14:textId="16B63294" w:rsidR="00E901BC" w:rsidRDefault="00E901BC" w:rsidP="00BB08AD">
            <w:pPr>
              <w:pBdr>
                <w:top w:val="none" w:sz="0" w:space="0" w:color="auto"/>
                <w:left w:val="none" w:sz="0" w:space="0" w:color="auto"/>
                <w:bottom w:val="none" w:sz="0" w:space="0" w:color="auto"/>
                <w:right w:val="none" w:sz="0" w:space="0" w:color="auto"/>
                <w:between w:val="none" w:sz="0" w:space="0" w:color="auto"/>
              </w:pBdr>
            </w:pPr>
            <w:r>
              <w:t>ep_oidc_authorize</w:t>
            </w:r>
          </w:p>
        </w:tc>
        <w:tc>
          <w:tcPr>
            <w:tcW w:w="4113" w:type="dxa"/>
          </w:tcPr>
          <w:p w14:paraId="5CFEE118" w14:textId="66BF0EE9" w:rsidR="00E901BC" w:rsidRPr="00E901BC" w:rsidRDefault="00E901BC" w:rsidP="00BB08AD">
            <w:pPr>
              <w:pBdr>
                <w:top w:val="none" w:sz="0" w:space="0" w:color="auto"/>
                <w:left w:val="none" w:sz="0" w:space="0" w:color="auto"/>
                <w:bottom w:val="none" w:sz="0" w:space="0" w:color="auto"/>
                <w:right w:val="none" w:sz="0" w:space="0" w:color="auto"/>
                <w:between w:val="none" w:sz="0" w:space="0" w:color="auto"/>
              </w:pBdr>
              <w:rPr>
                <w:lang w:val="en-US"/>
              </w:rPr>
            </w:pPr>
            <w:r w:rsidRPr="00E901BC">
              <w:rPr>
                <w:lang w:val="en-US"/>
              </w:rPr>
              <w:t>Etherpad lisäosa openid connect autorisointiin</w:t>
            </w:r>
          </w:p>
        </w:tc>
        <w:tc>
          <w:tcPr>
            <w:tcW w:w="1701" w:type="dxa"/>
          </w:tcPr>
          <w:p w14:paraId="390E4D88" w14:textId="4AABF4DC" w:rsidR="00E901BC" w:rsidRPr="00E901BC" w:rsidRDefault="00E901BC" w:rsidP="00BB08AD">
            <w:pPr>
              <w:pBdr>
                <w:top w:val="none" w:sz="0" w:space="0" w:color="auto"/>
                <w:left w:val="none" w:sz="0" w:space="0" w:color="auto"/>
                <w:bottom w:val="none" w:sz="0" w:space="0" w:color="auto"/>
                <w:right w:val="none" w:sz="0" w:space="0" w:color="auto"/>
                <w:between w:val="none" w:sz="0" w:space="0" w:color="auto"/>
              </w:pBdr>
              <w:rPr>
                <w:lang w:val="en-US"/>
              </w:rPr>
            </w:pPr>
            <w:r w:rsidRPr="00E901BC">
              <w:rPr>
                <w:lang w:val="en-US"/>
              </w:rPr>
              <w:t>MIT</w:t>
            </w:r>
          </w:p>
        </w:tc>
      </w:tr>
      <w:tr w:rsidR="00994B61" w14:paraId="70BD13D7" w14:textId="77777777" w:rsidTr="00BB08AD">
        <w:tc>
          <w:tcPr>
            <w:tcW w:w="2828" w:type="dxa"/>
          </w:tcPr>
          <w:p w14:paraId="07234B18" w14:textId="20AF2382" w:rsidR="00994B61" w:rsidRDefault="00994B61" w:rsidP="00BB08AD">
            <w:pPr>
              <w:pBdr>
                <w:top w:val="none" w:sz="0" w:space="0" w:color="auto"/>
                <w:left w:val="none" w:sz="0" w:space="0" w:color="auto"/>
                <w:bottom w:val="none" w:sz="0" w:space="0" w:color="auto"/>
                <w:right w:val="none" w:sz="0" w:space="0" w:color="auto"/>
                <w:between w:val="none" w:sz="0" w:space="0" w:color="auto"/>
              </w:pBdr>
            </w:pPr>
            <w:r>
              <w:t>fhir-datagenerator</w:t>
            </w:r>
          </w:p>
        </w:tc>
        <w:tc>
          <w:tcPr>
            <w:tcW w:w="4113" w:type="dxa"/>
          </w:tcPr>
          <w:p w14:paraId="70048546" w14:textId="79F1E433" w:rsidR="00994B61" w:rsidRDefault="00994B61" w:rsidP="00BB08AD">
            <w:pPr>
              <w:pBdr>
                <w:top w:val="none" w:sz="0" w:space="0" w:color="auto"/>
                <w:left w:val="none" w:sz="0" w:space="0" w:color="auto"/>
                <w:bottom w:val="none" w:sz="0" w:space="0" w:color="auto"/>
                <w:right w:val="none" w:sz="0" w:space="0" w:color="auto"/>
                <w:between w:val="none" w:sz="0" w:space="0" w:color="auto"/>
              </w:pBdr>
            </w:pPr>
            <w:r>
              <w:t>Komponentti satunnaisten fhir -resurssien luomiseen</w:t>
            </w:r>
          </w:p>
        </w:tc>
        <w:tc>
          <w:tcPr>
            <w:tcW w:w="1701" w:type="dxa"/>
          </w:tcPr>
          <w:p w14:paraId="7879B90D" w14:textId="4FCC7EA6" w:rsidR="00994B61" w:rsidRDefault="00994B61" w:rsidP="00BB08AD">
            <w:pPr>
              <w:pBdr>
                <w:top w:val="none" w:sz="0" w:space="0" w:color="auto"/>
                <w:left w:val="none" w:sz="0" w:space="0" w:color="auto"/>
                <w:bottom w:val="none" w:sz="0" w:space="0" w:color="auto"/>
                <w:right w:val="none" w:sz="0" w:space="0" w:color="auto"/>
                <w:between w:val="none" w:sz="0" w:space="0" w:color="auto"/>
              </w:pBdr>
            </w:pPr>
            <w:r>
              <w:t>Apache 2.0</w:t>
            </w:r>
          </w:p>
        </w:tc>
      </w:tr>
      <w:tr w:rsidR="00E901BC" w14:paraId="54D4AB9D" w14:textId="77777777" w:rsidTr="00BB08AD">
        <w:tc>
          <w:tcPr>
            <w:tcW w:w="2828" w:type="dxa"/>
          </w:tcPr>
          <w:p w14:paraId="0661853A" w14:textId="10B05C9C" w:rsidR="00E901BC" w:rsidRDefault="00E901BC" w:rsidP="00BB08AD">
            <w:pPr>
              <w:pBdr>
                <w:top w:val="none" w:sz="0" w:space="0" w:color="auto"/>
                <w:left w:val="none" w:sz="0" w:space="0" w:color="auto"/>
                <w:bottom w:val="none" w:sz="0" w:space="0" w:color="auto"/>
                <w:right w:val="none" w:sz="0" w:space="0" w:color="auto"/>
                <w:between w:val="none" w:sz="0" w:space="0" w:color="auto"/>
              </w:pBdr>
            </w:pPr>
            <w:r>
              <w:t>kapa-base-ansible</w:t>
            </w:r>
          </w:p>
        </w:tc>
        <w:tc>
          <w:tcPr>
            <w:tcW w:w="4113" w:type="dxa"/>
          </w:tcPr>
          <w:p w14:paraId="6640C0A2" w14:textId="3A9BA867" w:rsidR="00E901BC" w:rsidRDefault="00E901BC" w:rsidP="00BB08AD">
            <w:pPr>
              <w:pBdr>
                <w:top w:val="none" w:sz="0" w:space="0" w:color="auto"/>
                <w:left w:val="none" w:sz="0" w:space="0" w:color="auto"/>
                <w:bottom w:val="none" w:sz="0" w:space="0" w:color="auto"/>
                <w:right w:val="none" w:sz="0" w:space="0" w:color="auto"/>
                <w:between w:val="none" w:sz="0" w:space="0" w:color="auto"/>
              </w:pBdr>
            </w:pPr>
            <w:r>
              <w:t>X-ROAD palveluväylän palvelinkonfiguraatiorooli</w:t>
            </w:r>
          </w:p>
        </w:tc>
        <w:tc>
          <w:tcPr>
            <w:tcW w:w="1701" w:type="dxa"/>
          </w:tcPr>
          <w:p w14:paraId="5D2AFA64" w14:textId="107A462B" w:rsidR="00E901BC" w:rsidRDefault="00B10CF4" w:rsidP="00BB08AD">
            <w:pPr>
              <w:pBdr>
                <w:top w:val="none" w:sz="0" w:space="0" w:color="auto"/>
                <w:left w:val="none" w:sz="0" w:space="0" w:color="auto"/>
                <w:bottom w:val="none" w:sz="0" w:space="0" w:color="auto"/>
                <w:right w:val="none" w:sz="0" w:space="0" w:color="auto"/>
                <w:between w:val="none" w:sz="0" w:space="0" w:color="auto"/>
              </w:pBdr>
            </w:pPr>
            <w:r>
              <w:t>EUPL</w:t>
            </w:r>
          </w:p>
        </w:tc>
      </w:tr>
      <w:tr w:rsidR="00E901BC" w14:paraId="20304681" w14:textId="77777777" w:rsidTr="00BB08AD">
        <w:tc>
          <w:tcPr>
            <w:tcW w:w="2828" w:type="dxa"/>
          </w:tcPr>
          <w:p w14:paraId="4B53130B" w14:textId="770D8625" w:rsidR="00E901BC" w:rsidRDefault="00E901BC" w:rsidP="00BB08AD">
            <w:pPr>
              <w:pBdr>
                <w:top w:val="none" w:sz="0" w:space="0" w:color="auto"/>
                <w:left w:val="none" w:sz="0" w:space="0" w:color="auto"/>
                <w:bottom w:val="none" w:sz="0" w:space="0" w:color="auto"/>
                <w:right w:val="none" w:sz="0" w:space="0" w:color="auto"/>
                <w:between w:val="none" w:sz="0" w:space="0" w:color="auto"/>
              </w:pBdr>
            </w:pPr>
            <w:r>
              <w:t>kapa-ca-ansible</w:t>
            </w:r>
          </w:p>
        </w:tc>
        <w:tc>
          <w:tcPr>
            <w:tcW w:w="4113" w:type="dxa"/>
          </w:tcPr>
          <w:p w14:paraId="4D0E7BAA" w14:textId="21B6F930" w:rsidR="00E901BC" w:rsidRDefault="00E901BC" w:rsidP="00BB08AD">
            <w:pPr>
              <w:pBdr>
                <w:top w:val="none" w:sz="0" w:space="0" w:color="auto"/>
                <w:left w:val="none" w:sz="0" w:space="0" w:color="auto"/>
                <w:bottom w:val="none" w:sz="0" w:space="0" w:color="auto"/>
                <w:right w:val="none" w:sz="0" w:space="0" w:color="auto"/>
                <w:between w:val="none" w:sz="0" w:space="0" w:color="auto"/>
              </w:pBdr>
            </w:pPr>
            <w:r>
              <w:t>X-ROAD CA palvelimen asennus ja konfiguraatio</w:t>
            </w:r>
          </w:p>
        </w:tc>
        <w:tc>
          <w:tcPr>
            <w:tcW w:w="1701" w:type="dxa"/>
          </w:tcPr>
          <w:p w14:paraId="3FAB0D76" w14:textId="3A821D1D" w:rsidR="00E901BC" w:rsidRDefault="00B10CF4" w:rsidP="00BB08AD">
            <w:pPr>
              <w:pBdr>
                <w:top w:val="none" w:sz="0" w:space="0" w:color="auto"/>
                <w:left w:val="none" w:sz="0" w:space="0" w:color="auto"/>
                <w:bottom w:val="none" w:sz="0" w:space="0" w:color="auto"/>
                <w:right w:val="none" w:sz="0" w:space="0" w:color="auto"/>
                <w:between w:val="none" w:sz="0" w:space="0" w:color="auto"/>
              </w:pBdr>
            </w:pPr>
            <w:r>
              <w:t>EUPL</w:t>
            </w:r>
          </w:p>
        </w:tc>
      </w:tr>
      <w:tr w:rsidR="00E901BC" w14:paraId="40498C67" w14:textId="77777777" w:rsidTr="00BB08AD">
        <w:tc>
          <w:tcPr>
            <w:tcW w:w="2828" w:type="dxa"/>
          </w:tcPr>
          <w:p w14:paraId="0631B3D3" w14:textId="5EEFA1EF" w:rsidR="00E901BC" w:rsidRDefault="00E901BC" w:rsidP="00BB08AD">
            <w:pPr>
              <w:pBdr>
                <w:top w:val="none" w:sz="0" w:space="0" w:color="auto"/>
                <w:left w:val="none" w:sz="0" w:space="0" w:color="auto"/>
                <w:bottom w:val="none" w:sz="0" w:space="0" w:color="auto"/>
                <w:right w:val="none" w:sz="0" w:space="0" w:color="auto"/>
                <w:between w:val="none" w:sz="0" w:space="0" w:color="auto"/>
              </w:pBdr>
            </w:pPr>
            <w:r>
              <w:t>kapa-cs-ansible</w:t>
            </w:r>
          </w:p>
        </w:tc>
        <w:tc>
          <w:tcPr>
            <w:tcW w:w="4113" w:type="dxa"/>
          </w:tcPr>
          <w:p w14:paraId="3BCC48F2" w14:textId="2A2440C4" w:rsidR="00E901BC" w:rsidRDefault="00E901BC" w:rsidP="00BB08AD">
            <w:pPr>
              <w:pBdr>
                <w:top w:val="none" w:sz="0" w:space="0" w:color="auto"/>
                <w:left w:val="none" w:sz="0" w:space="0" w:color="auto"/>
                <w:bottom w:val="none" w:sz="0" w:space="0" w:color="auto"/>
                <w:right w:val="none" w:sz="0" w:space="0" w:color="auto"/>
                <w:between w:val="none" w:sz="0" w:space="0" w:color="auto"/>
              </w:pBdr>
            </w:pPr>
            <w:r>
              <w:t>X-ROAD turvapalvelimen konfiguraatiorooli</w:t>
            </w:r>
          </w:p>
        </w:tc>
        <w:tc>
          <w:tcPr>
            <w:tcW w:w="1701" w:type="dxa"/>
          </w:tcPr>
          <w:p w14:paraId="27173499" w14:textId="1746F5BA" w:rsidR="00E901BC" w:rsidRDefault="00B10CF4" w:rsidP="00BB08AD">
            <w:pPr>
              <w:pBdr>
                <w:top w:val="none" w:sz="0" w:space="0" w:color="auto"/>
                <w:left w:val="none" w:sz="0" w:space="0" w:color="auto"/>
                <w:bottom w:val="none" w:sz="0" w:space="0" w:color="auto"/>
                <w:right w:val="none" w:sz="0" w:space="0" w:color="auto"/>
                <w:between w:val="none" w:sz="0" w:space="0" w:color="auto"/>
              </w:pBdr>
            </w:pPr>
            <w:r>
              <w:t>EUPL</w:t>
            </w:r>
          </w:p>
        </w:tc>
      </w:tr>
      <w:tr w:rsidR="00994B61" w14:paraId="3708BDCE" w14:textId="77777777" w:rsidTr="00BB08AD">
        <w:tc>
          <w:tcPr>
            <w:tcW w:w="2828" w:type="dxa"/>
          </w:tcPr>
          <w:p w14:paraId="3FB1C04F" w14:textId="377A833C" w:rsidR="00994B61" w:rsidRDefault="00994B61" w:rsidP="00BB08AD">
            <w:pPr>
              <w:pBdr>
                <w:top w:val="none" w:sz="0" w:space="0" w:color="auto"/>
                <w:left w:val="none" w:sz="0" w:space="0" w:color="auto"/>
                <w:bottom w:val="none" w:sz="0" w:space="0" w:color="auto"/>
                <w:right w:val="none" w:sz="0" w:space="0" w:color="auto"/>
                <w:between w:val="none" w:sz="0" w:space="0" w:color="auto"/>
              </w:pBdr>
            </w:pPr>
            <w:r>
              <w:t>kapa</w:t>
            </w:r>
            <w:r w:rsidR="00E901BC">
              <w:t>-ss-ansible</w:t>
            </w:r>
          </w:p>
        </w:tc>
        <w:tc>
          <w:tcPr>
            <w:tcW w:w="4113" w:type="dxa"/>
          </w:tcPr>
          <w:p w14:paraId="212B7B42" w14:textId="70B3C7A8" w:rsidR="00994B61" w:rsidRDefault="00E901BC" w:rsidP="00BB08AD">
            <w:pPr>
              <w:pBdr>
                <w:top w:val="none" w:sz="0" w:space="0" w:color="auto"/>
                <w:left w:val="none" w:sz="0" w:space="0" w:color="auto"/>
                <w:bottom w:val="none" w:sz="0" w:space="0" w:color="auto"/>
                <w:right w:val="none" w:sz="0" w:space="0" w:color="auto"/>
                <w:between w:val="none" w:sz="0" w:space="0" w:color="auto"/>
              </w:pBdr>
            </w:pPr>
            <w:r>
              <w:t>X-ROAD turvapalvelimen konfiguraatiorooli</w:t>
            </w:r>
          </w:p>
        </w:tc>
        <w:tc>
          <w:tcPr>
            <w:tcW w:w="1701" w:type="dxa"/>
          </w:tcPr>
          <w:p w14:paraId="1C2448C7" w14:textId="71FEEFFF" w:rsidR="00994B61" w:rsidRDefault="00B10CF4" w:rsidP="00BB08AD">
            <w:pPr>
              <w:pBdr>
                <w:top w:val="none" w:sz="0" w:space="0" w:color="auto"/>
                <w:left w:val="none" w:sz="0" w:space="0" w:color="auto"/>
                <w:bottom w:val="none" w:sz="0" w:space="0" w:color="auto"/>
                <w:right w:val="none" w:sz="0" w:space="0" w:color="auto"/>
                <w:between w:val="none" w:sz="0" w:space="0" w:color="auto"/>
              </w:pBdr>
            </w:pPr>
            <w:r>
              <w:t>EUPL</w:t>
            </w:r>
          </w:p>
        </w:tc>
      </w:tr>
      <w:tr w:rsidR="00017D64" w14:paraId="4F26FD59" w14:textId="77777777" w:rsidTr="00BB08AD">
        <w:tc>
          <w:tcPr>
            <w:tcW w:w="2828" w:type="dxa"/>
          </w:tcPr>
          <w:p w14:paraId="3194BA88" w14:textId="0B301B39"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oda-analytics-service</w:t>
            </w:r>
          </w:p>
        </w:tc>
        <w:tc>
          <w:tcPr>
            <w:tcW w:w="4113" w:type="dxa"/>
          </w:tcPr>
          <w:p w14:paraId="31C4C454" w14:textId="3641E299"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GraphQL analytiikkapalvelu datan käsittelyyn</w:t>
            </w:r>
          </w:p>
        </w:tc>
        <w:tc>
          <w:tcPr>
            <w:tcW w:w="1701" w:type="dxa"/>
          </w:tcPr>
          <w:p w14:paraId="64ACAAF2" w14:textId="0479625B"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Apache 2.0</w:t>
            </w:r>
          </w:p>
        </w:tc>
      </w:tr>
      <w:tr w:rsidR="00017D64" w14:paraId="6C8345ED" w14:textId="77777777" w:rsidTr="00BB08AD">
        <w:tc>
          <w:tcPr>
            <w:tcW w:w="2828" w:type="dxa"/>
          </w:tcPr>
          <w:p w14:paraId="1B662D3C" w14:textId="031E78FB"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oda-backend</w:t>
            </w:r>
          </w:p>
        </w:tc>
        <w:tc>
          <w:tcPr>
            <w:tcW w:w="4113" w:type="dxa"/>
          </w:tcPr>
          <w:p w14:paraId="39E2259F" w14:textId="4313ED9B"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Omaolo -palvelun käyttöliittymän palvelintoteutus</w:t>
            </w:r>
          </w:p>
        </w:tc>
        <w:tc>
          <w:tcPr>
            <w:tcW w:w="1701" w:type="dxa"/>
          </w:tcPr>
          <w:p w14:paraId="33CA21E6" w14:textId="6E8F2488"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Apache 2.0</w:t>
            </w:r>
          </w:p>
        </w:tc>
      </w:tr>
      <w:tr w:rsidR="00CD3F6D" w14:paraId="7874AED9" w14:textId="77777777" w:rsidTr="00BB08AD">
        <w:tc>
          <w:tcPr>
            <w:tcW w:w="2828" w:type="dxa"/>
          </w:tcPr>
          <w:p w14:paraId="7C0ADDA5" w14:textId="2F64BD95" w:rsidR="00CD3F6D" w:rsidRDefault="00CD3F6D" w:rsidP="00BB08AD">
            <w:pPr>
              <w:pBdr>
                <w:top w:val="none" w:sz="0" w:space="0" w:color="auto"/>
                <w:left w:val="none" w:sz="0" w:space="0" w:color="auto"/>
                <w:bottom w:val="none" w:sz="0" w:space="0" w:color="auto"/>
                <w:right w:val="none" w:sz="0" w:space="0" w:color="auto"/>
                <w:between w:val="none" w:sz="0" w:space="0" w:color="auto"/>
              </w:pBdr>
            </w:pPr>
            <w:r>
              <w:t>oda-brms</w:t>
            </w:r>
          </w:p>
        </w:tc>
        <w:tc>
          <w:tcPr>
            <w:tcW w:w="4113" w:type="dxa"/>
          </w:tcPr>
          <w:p w14:paraId="47E5F774" w14:textId="46C9D59E" w:rsidR="00CD3F6D" w:rsidRDefault="00CD3F6D" w:rsidP="00BB08AD">
            <w:pPr>
              <w:pBdr>
                <w:top w:val="none" w:sz="0" w:space="0" w:color="auto"/>
                <w:left w:val="none" w:sz="0" w:space="0" w:color="auto"/>
                <w:bottom w:val="none" w:sz="0" w:space="0" w:color="auto"/>
                <w:right w:val="none" w:sz="0" w:space="0" w:color="auto"/>
                <w:between w:val="none" w:sz="0" w:space="0" w:color="auto"/>
              </w:pBdr>
            </w:pPr>
            <w:r>
              <w:t>Sääntöhallinta ja kyselyeditori</w:t>
            </w:r>
          </w:p>
        </w:tc>
        <w:tc>
          <w:tcPr>
            <w:tcW w:w="1701" w:type="dxa"/>
          </w:tcPr>
          <w:p w14:paraId="5C53085D" w14:textId="4814FC18" w:rsidR="00CD3F6D" w:rsidRDefault="00CD3F6D" w:rsidP="00BB08AD">
            <w:pPr>
              <w:pBdr>
                <w:top w:val="none" w:sz="0" w:space="0" w:color="auto"/>
                <w:left w:val="none" w:sz="0" w:space="0" w:color="auto"/>
                <w:bottom w:val="none" w:sz="0" w:space="0" w:color="auto"/>
                <w:right w:val="none" w:sz="0" w:space="0" w:color="auto"/>
                <w:between w:val="none" w:sz="0" w:space="0" w:color="auto"/>
              </w:pBdr>
            </w:pPr>
            <w:r>
              <w:t>Apache 2.0</w:t>
            </w:r>
          </w:p>
        </w:tc>
      </w:tr>
      <w:tr w:rsidR="00966A53" w14:paraId="7B4FCCEF" w14:textId="77777777" w:rsidTr="00BB08AD">
        <w:tc>
          <w:tcPr>
            <w:tcW w:w="2828" w:type="dxa"/>
          </w:tcPr>
          <w:p w14:paraId="23E82BB8" w14:textId="27C891AD" w:rsidR="00966A53" w:rsidRDefault="00966A53" w:rsidP="00BB08AD">
            <w:pPr>
              <w:pBdr>
                <w:top w:val="none" w:sz="0" w:space="0" w:color="auto"/>
                <w:left w:val="none" w:sz="0" w:space="0" w:color="auto"/>
                <w:bottom w:val="none" w:sz="0" w:space="0" w:color="auto"/>
                <w:right w:val="none" w:sz="0" w:space="0" w:color="auto"/>
                <w:between w:val="none" w:sz="0" w:space="0" w:color="auto"/>
              </w:pBdr>
            </w:pPr>
            <w:r>
              <w:t>oda-cds-service</w:t>
            </w:r>
          </w:p>
        </w:tc>
        <w:tc>
          <w:tcPr>
            <w:tcW w:w="4113" w:type="dxa"/>
          </w:tcPr>
          <w:p w14:paraId="1CE1F3EF" w14:textId="5489508B" w:rsidR="00966A53" w:rsidRDefault="00966A53" w:rsidP="00BB08AD">
            <w:pPr>
              <w:pBdr>
                <w:top w:val="none" w:sz="0" w:space="0" w:color="auto"/>
                <w:left w:val="none" w:sz="0" w:space="0" w:color="auto"/>
                <w:bottom w:val="none" w:sz="0" w:space="0" w:color="auto"/>
                <w:right w:val="none" w:sz="0" w:space="0" w:color="auto"/>
                <w:between w:val="none" w:sz="0" w:space="0" w:color="auto"/>
              </w:pBdr>
            </w:pPr>
            <w:r>
              <w:t>Palvelu lomakepäättelyiden toteutukseen</w:t>
            </w:r>
          </w:p>
        </w:tc>
        <w:tc>
          <w:tcPr>
            <w:tcW w:w="1701" w:type="dxa"/>
          </w:tcPr>
          <w:p w14:paraId="2357D33F" w14:textId="1D0CAA03" w:rsidR="00966A53" w:rsidRDefault="00B10CF4" w:rsidP="00BB08AD">
            <w:pPr>
              <w:pBdr>
                <w:top w:val="none" w:sz="0" w:space="0" w:color="auto"/>
                <w:left w:val="none" w:sz="0" w:space="0" w:color="auto"/>
                <w:bottom w:val="none" w:sz="0" w:space="0" w:color="auto"/>
                <w:right w:val="none" w:sz="0" w:space="0" w:color="auto"/>
                <w:between w:val="none" w:sz="0" w:space="0" w:color="auto"/>
              </w:pBdr>
            </w:pPr>
            <w:r>
              <w:t>EUPL</w:t>
            </w:r>
          </w:p>
        </w:tc>
      </w:tr>
      <w:tr w:rsidR="00017D64" w14:paraId="7B8477C0" w14:textId="77777777" w:rsidTr="00BB08AD">
        <w:tc>
          <w:tcPr>
            <w:tcW w:w="2828" w:type="dxa"/>
          </w:tcPr>
          <w:p w14:paraId="08F917E0" w14:textId="23F2F710" w:rsidR="00017D64" w:rsidRPr="00BB08AD" w:rsidRDefault="00017D64" w:rsidP="00BB08AD">
            <w:pPr>
              <w:pBdr>
                <w:top w:val="none" w:sz="0" w:space="0" w:color="auto"/>
                <w:left w:val="none" w:sz="0" w:space="0" w:color="auto"/>
                <w:bottom w:val="none" w:sz="0" w:space="0" w:color="auto"/>
                <w:right w:val="none" w:sz="0" w:space="0" w:color="auto"/>
                <w:between w:val="none" w:sz="0" w:space="0" w:color="auto"/>
              </w:pBdr>
            </w:pPr>
            <w:r>
              <w:t>oda-context-client</w:t>
            </w:r>
          </w:p>
        </w:tc>
        <w:tc>
          <w:tcPr>
            <w:tcW w:w="4113" w:type="dxa"/>
          </w:tcPr>
          <w:p w14:paraId="57159882" w14:textId="5E88E07B" w:rsidR="00017D64" w:rsidRDefault="009D7542">
            <w:pPr>
              <w:pBdr>
                <w:top w:val="none" w:sz="0" w:space="0" w:color="auto"/>
                <w:left w:val="none" w:sz="0" w:space="0" w:color="auto"/>
                <w:bottom w:val="none" w:sz="0" w:space="0" w:color="auto"/>
                <w:right w:val="none" w:sz="0" w:space="0" w:color="auto"/>
                <w:between w:val="none" w:sz="0" w:space="0" w:color="auto"/>
              </w:pBdr>
            </w:pPr>
            <w:ins w:id="5" w:author="Juha Jokimäki" w:date="2018-04-13T11:25:00Z">
              <w:r>
                <w:t xml:space="preserve">Kommunikointikirjasto </w:t>
              </w:r>
            </w:ins>
            <w:r w:rsidR="00017D64">
              <w:t>HL7 Standard Context palvelimeen</w:t>
            </w:r>
          </w:p>
        </w:tc>
        <w:tc>
          <w:tcPr>
            <w:tcW w:w="1701" w:type="dxa"/>
          </w:tcPr>
          <w:p w14:paraId="72888C8A" w14:textId="14536651" w:rsidR="00017D64" w:rsidRDefault="00B10CF4" w:rsidP="00BB08AD">
            <w:pPr>
              <w:pBdr>
                <w:top w:val="none" w:sz="0" w:space="0" w:color="auto"/>
                <w:left w:val="none" w:sz="0" w:space="0" w:color="auto"/>
                <w:bottom w:val="none" w:sz="0" w:space="0" w:color="auto"/>
                <w:right w:val="none" w:sz="0" w:space="0" w:color="auto"/>
                <w:between w:val="none" w:sz="0" w:space="0" w:color="auto"/>
              </w:pBdr>
            </w:pPr>
            <w:r>
              <w:t>Apache 2.0</w:t>
            </w:r>
          </w:p>
        </w:tc>
      </w:tr>
      <w:tr w:rsidR="00966A53" w14:paraId="324D024B" w14:textId="77777777" w:rsidTr="00BB08AD">
        <w:tc>
          <w:tcPr>
            <w:tcW w:w="2828" w:type="dxa"/>
          </w:tcPr>
          <w:p w14:paraId="3F9B3F2E" w14:textId="4F5DBD9A" w:rsidR="00966A53" w:rsidRDefault="00966A53" w:rsidP="00BB08AD">
            <w:pPr>
              <w:pBdr>
                <w:top w:val="none" w:sz="0" w:space="0" w:color="auto"/>
                <w:left w:val="none" w:sz="0" w:space="0" w:color="auto"/>
                <w:bottom w:val="none" w:sz="0" w:space="0" w:color="auto"/>
                <w:right w:val="none" w:sz="0" w:space="0" w:color="auto"/>
                <w:between w:val="none" w:sz="0" w:space="0" w:color="auto"/>
              </w:pBdr>
            </w:pPr>
            <w:r>
              <w:t>oda-context-service</w:t>
            </w:r>
          </w:p>
        </w:tc>
        <w:tc>
          <w:tcPr>
            <w:tcW w:w="4113" w:type="dxa"/>
          </w:tcPr>
          <w:p w14:paraId="41D3909E" w14:textId="31FC0C50" w:rsidR="00966A53" w:rsidRDefault="00966A53" w:rsidP="00BB08AD">
            <w:pPr>
              <w:pBdr>
                <w:top w:val="none" w:sz="0" w:space="0" w:color="auto"/>
                <w:left w:val="none" w:sz="0" w:space="0" w:color="auto"/>
                <w:bottom w:val="none" w:sz="0" w:space="0" w:color="auto"/>
                <w:right w:val="none" w:sz="0" w:space="0" w:color="auto"/>
                <w:between w:val="none" w:sz="0" w:space="0" w:color="auto"/>
              </w:pBdr>
            </w:pPr>
            <w:r>
              <w:t>Palvelu minimikontekstinhallintaan ulkoisista palveluista</w:t>
            </w:r>
          </w:p>
        </w:tc>
        <w:tc>
          <w:tcPr>
            <w:tcW w:w="1701" w:type="dxa"/>
          </w:tcPr>
          <w:p w14:paraId="6C5FCD1F" w14:textId="1700EA11" w:rsidR="00966A53" w:rsidRDefault="00B10CF4" w:rsidP="00BB08AD">
            <w:pPr>
              <w:pBdr>
                <w:top w:val="none" w:sz="0" w:space="0" w:color="auto"/>
                <w:left w:val="none" w:sz="0" w:space="0" w:color="auto"/>
                <w:bottom w:val="none" w:sz="0" w:space="0" w:color="auto"/>
                <w:right w:val="none" w:sz="0" w:space="0" w:color="auto"/>
                <w:between w:val="none" w:sz="0" w:space="0" w:color="auto"/>
              </w:pBdr>
            </w:pPr>
            <w:r>
              <w:t>EUPL</w:t>
            </w:r>
          </w:p>
        </w:tc>
      </w:tr>
      <w:tr w:rsidR="00966A53" w14:paraId="235CF410" w14:textId="77777777" w:rsidTr="00BB08AD">
        <w:tc>
          <w:tcPr>
            <w:tcW w:w="2828" w:type="dxa"/>
          </w:tcPr>
          <w:p w14:paraId="2C83926D" w14:textId="400BDE08" w:rsidR="00966A53" w:rsidRDefault="00966A53" w:rsidP="00BB08AD">
            <w:pPr>
              <w:pBdr>
                <w:top w:val="none" w:sz="0" w:space="0" w:color="auto"/>
                <w:left w:val="none" w:sz="0" w:space="0" w:color="auto"/>
                <w:bottom w:val="none" w:sz="0" w:space="0" w:color="auto"/>
                <w:right w:val="none" w:sz="0" w:space="0" w:color="auto"/>
                <w:between w:val="none" w:sz="0" w:space="0" w:color="auto"/>
              </w:pBdr>
            </w:pPr>
            <w:r>
              <w:t>oda-conversion-service</w:t>
            </w:r>
          </w:p>
        </w:tc>
        <w:tc>
          <w:tcPr>
            <w:tcW w:w="4113" w:type="dxa"/>
          </w:tcPr>
          <w:p w14:paraId="4E953AA3" w14:textId="5B12B9DF" w:rsidR="00966A53" w:rsidRDefault="00966A53" w:rsidP="00BB08AD">
            <w:pPr>
              <w:pBdr>
                <w:top w:val="none" w:sz="0" w:space="0" w:color="auto"/>
                <w:left w:val="none" w:sz="0" w:space="0" w:color="auto"/>
                <w:bottom w:val="none" w:sz="0" w:space="0" w:color="auto"/>
                <w:right w:val="none" w:sz="0" w:space="0" w:color="auto"/>
                <w:between w:val="none" w:sz="0" w:space="0" w:color="auto"/>
              </w:pBdr>
            </w:pPr>
            <w:r>
              <w:t>Palvelu dataformaattimuunnoksille</w:t>
            </w:r>
          </w:p>
        </w:tc>
        <w:tc>
          <w:tcPr>
            <w:tcW w:w="1701" w:type="dxa"/>
          </w:tcPr>
          <w:p w14:paraId="4DF74D4A" w14:textId="5F8CA6A7" w:rsidR="00966A53" w:rsidRDefault="00966A53" w:rsidP="00BB08AD">
            <w:pPr>
              <w:pBdr>
                <w:top w:val="none" w:sz="0" w:space="0" w:color="auto"/>
                <w:left w:val="none" w:sz="0" w:space="0" w:color="auto"/>
                <w:bottom w:val="none" w:sz="0" w:space="0" w:color="auto"/>
                <w:right w:val="none" w:sz="0" w:space="0" w:color="auto"/>
                <w:between w:val="none" w:sz="0" w:space="0" w:color="auto"/>
              </w:pBdr>
            </w:pPr>
            <w:r>
              <w:t>Apache 2.0</w:t>
            </w:r>
          </w:p>
        </w:tc>
      </w:tr>
      <w:tr w:rsidR="00017D64" w14:paraId="7614E32E" w14:textId="77777777" w:rsidTr="00BB08AD">
        <w:tc>
          <w:tcPr>
            <w:tcW w:w="2828" w:type="dxa"/>
          </w:tcPr>
          <w:p w14:paraId="71DCE7DC" w14:textId="1A5C5FAA"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oda-esb</w:t>
            </w:r>
          </w:p>
        </w:tc>
        <w:tc>
          <w:tcPr>
            <w:tcW w:w="4113" w:type="dxa"/>
          </w:tcPr>
          <w:p w14:paraId="42B7E705" w14:textId="7FACDF63"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Integrointipalvelu ulkoisille järjestelmille</w:t>
            </w:r>
          </w:p>
        </w:tc>
        <w:tc>
          <w:tcPr>
            <w:tcW w:w="1701" w:type="dxa"/>
          </w:tcPr>
          <w:p w14:paraId="24268DA6" w14:textId="2AF513F8" w:rsidR="00017D64" w:rsidRDefault="00966A53" w:rsidP="00BB08AD">
            <w:pPr>
              <w:pBdr>
                <w:top w:val="none" w:sz="0" w:space="0" w:color="auto"/>
                <w:left w:val="none" w:sz="0" w:space="0" w:color="auto"/>
                <w:bottom w:val="none" w:sz="0" w:space="0" w:color="auto"/>
                <w:right w:val="none" w:sz="0" w:space="0" w:color="auto"/>
                <w:between w:val="none" w:sz="0" w:space="0" w:color="auto"/>
              </w:pBdr>
            </w:pPr>
            <w:r>
              <w:t>AGPL 3.0</w:t>
            </w:r>
          </w:p>
        </w:tc>
      </w:tr>
      <w:tr w:rsidR="00966A53" w14:paraId="14BF01B1" w14:textId="77777777" w:rsidTr="00BB08AD">
        <w:tc>
          <w:tcPr>
            <w:tcW w:w="2828" w:type="dxa"/>
          </w:tcPr>
          <w:p w14:paraId="1B6D0154" w14:textId="7EB0A768" w:rsidR="00966A53" w:rsidRDefault="00966A53" w:rsidP="00BB08AD">
            <w:pPr>
              <w:pBdr>
                <w:top w:val="none" w:sz="0" w:space="0" w:color="auto"/>
                <w:left w:val="none" w:sz="0" w:space="0" w:color="auto"/>
                <w:bottom w:val="none" w:sz="0" w:space="0" w:color="auto"/>
                <w:right w:val="none" w:sz="0" w:space="0" w:color="auto"/>
                <w:between w:val="none" w:sz="0" w:space="0" w:color="auto"/>
              </w:pBdr>
            </w:pPr>
            <w:r>
              <w:t>oda-feedback-service</w:t>
            </w:r>
          </w:p>
        </w:tc>
        <w:tc>
          <w:tcPr>
            <w:tcW w:w="4113" w:type="dxa"/>
          </w:tcPr>
          <w:p w14:paraId="3FD8BBF9" w14:textId="5A134541" w:rsidR="00966A53" w:rsidRDefault="00966A53" w:rsidP="00BB08AD">
            <w:pPr>
              <w:pBdr>
                <w:top w:val="none" w:sz="0" w:space="0" w:color="auto"/>
                <w:left w:val="none" w:sz="0" w:space="0" w:color="auto"/>
                <w:bottom w:val="none" w:sz="0" w:space="0" w:color="auto"/>
                <w:right w:val="none" w:sz="0" w:space="0" w:color="auto"/>
                <w:between w:val="none" w:sz="0" w:space="0" w:color="auto"/>
              </w:pBdr>
            </w:pPr>
            <w:r>
              <w:t>Omaolo -palvelun palautekäsittelijä</w:t>
            </w:r>
          </w:p>
        </w:tc>
        <w:tc>
          <w:tcPr>
            <w:tcW w:w="1701" w:type="dxa"/>
          </w:tcPr>
          <w:p w14:paraId="78B00BBB" w14:textId="3054ADD9" w:rsidR="00966A53" w:rsidRDefault="00966A53" w:rsidP="00BB08AD">
            <w:pPr>
              <w:pBdr>
                <w:top w:val="none" w:sz="0" w:space="0" w:color="auto"/>
                <w:left w:val="none" w:sz="0" w:space="0" w:color="auto"/>
                <w:bottom w:val="none" w:sz="0" w:space="0" w:color="auto"/>
                <w:right w:val="none" w:sz="0" w:space="0" w:color="auto"/>
                <w:between w:val="none" w:sz="0" w:space="0" w:color="auto"/>
              </w:pBdr>
            </w:pPr>
            <w:r>
              <w:t>Apache 2.0</w:t>
            </w:r>
          </w:p>
        </w:tc>
      </w:tr>
      <w:tr w:rsidR="00BB08AD" w14:paraId="2C0D31BA" w14:textId="77777777" w:rsidTr="00BB08AD">
        <w:tc>
          <w:tcPr>
            <w:tcW w:w="2828" w:type="dxa"/>
          </w:tcPr>
          <w:p w14:paraId="1908EB56" w14:textId="1350FE6B" w:rsidR="00BB08AD" w:rsidRPr="00BB08AD" w:rsidRDefault="00BB08AD" w:rsidP="00BB08AD">
            <w:pPr>
              <w:pBdr>
                <w:top w:val="none" w:sz="0" w:space="0" w:color="auto"/>
                <w:left w:val="none" w:sz="0" w:space="0" w:color="auto"/>
                <w:bottom w:val="none" w:sz="0" w:space="0" w:color="auto"/>
                <w:right w:val="none" w:sz="0" w:space="0" w:color="auto"/>
                <w:between w:val="none" w:sz="0" w:space="0" w:color="auto"/>
              </w:pBdr>
            </w:pPr>
            <w:r w:rsidRPr="00BB08AD">
              <w:t>oda-fhir-service</w:t>
            </w:r>
          </w:p>
        </w:tc>
        <w:tc>
          <w:tcPr>
            <w:tcW w:w="4113" w:type="dxa"/>
          </w:tcPr>
          <w:p w14:paraId="14B7D200" w14:textId="7360FDE4" w:rsidR="00BB08AD" w:rsidRDefault="00BB08AD" w:rsidP="00BB08AD">
            <w:pPr>
              <w:pBdr>
                <w:top w:val="none" w:sz="0" w:space="0" w:color="auto"/>
                <w:left w:val="none" w:sz="0" w:space="0" w:color="auto"/>
                <w:bottom w:val="none" w:sz="0" w:space="0" w:color="auto"/>
                <w:right w:val="none" w:sz="0" w:space="0" w:color="auto"/>
                <w:between w:val="none" w:sz="0" w:space="0" w:color="auto"/>
              </w:pBdr>
            </w:pPr>
            <w:r>
              <w:t>Rajapinta PHR:n käsittelyyn</w:t>
            </w:r>
          </w:p>
        </w:tc>
        <w:tc>
          <w:tcPr>
            <w:tcW w:w="1701" w:type="dxa"/>
          </w:tcPr>
          <w:p w14:paraId="53EC51DB" w14:textId="0EA8F49F" w:rsidR="00BB08AD" w:rsidRDefault="00B10CF4" w:rsidP="00BB08AD">
            <w:pPr>
              <w:pBdr>
                <w:top w:val="none" w:sz="0" w:space="0" w:color="auto"/>
                <w:left w:val="none" w:sz="0" w:space="0" w:color="auto"/>
                <w:bottom w:val="none" w:sz="0" w:space="0" w:color="auto"/>
                <w:right w:val="none" w:sz="0" w:space="0" w:color="auto"/>
                <w:between w:val="none" w:sz="0" w:space="0" w:color="auto"/>
              </w:pBdr>
            </w:pPr>
            <w:r>
              <w:t>EUPL</w:t>
            </w:r>
          </w:p>
        </w:tc>
      </w:tr>
      <w:tr w:rsidR="00017D64" w14:paraId="2F783295" w14:textId="77777777" w:rsidTr="00BB08AD">
        <w:tc>
          <w:tcPr>
            <w:tcW w:w="2828" w:type="dxa"/>
          </w:tcPr>
          <w:p w14:paraId="1F2A23BB" w14:textId="0DA654E4" w:rsidR="00017D64" w:rsidRPr="00BB08AD" w:rsidRDefault="00017D64" w:rsidP="00BB08AD">
            <w:pPr>
              <w:pBdr>
                <w:top w:val="none" w:sz="0" w:space="0" w:color="auto"/>
                <w:left w:val="none" w:sz="0" w:space="0" w:color="auto"/>
                <w:bottom w:val="none" w:sz="0" w:space="0" w:color="auto"/>
                <w:right w:val="none" w:sz="0" w:space="0" w:color="auto"/>
                <w:between w:val="none" w:sz="0" w:space="0" w:color="auto"/>
              </w:pBdr>
            </w:pPr>
            <w:r>
              <w:t>oda-fhir-service-common</w:t>
            </w:r>
          </w:p>
        </w:tc>
        <w:tc>
          <w:tcPr>
            <w:tcW w:w="4113" w:type="dxa"/>
          </w:tcPr>
          <w:p w14:paraId="2EA96D7D" w14:textId="4113763C"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Kirjasto FHIR palveluiden käsittelyyn</w:t>
            </w:r>
          </w:p>
        </w:tc>
        <w:tc>
          <w:tcPr>
            <w:tcW w:w="1701" w:type="dxa"/>
          </w:tcPr>
          <w:p w14:paraId="34DA22DC" w14:textId="016D69B3" w:rsidR="00017D64" w:rsidRDefault="00B10CF4" w:rsidP="00BB08AD">
            <w:pPr>
              <w:pBdr>
                <w:top w:val="none" w:sz="0" w:space="0" w:color="auto"/>
                <w:left w:val="none" w:sz="0" w:space="0" w:color="auto"/>
                <w:bottom w:val="none" w:sz="0" w:space="0" w:color="auto"/>
                <w:right w:val="none" w:sz="0" w:space="0" w:color="auto"/>
                <w:between w:val="none" w:sz="0" w:space="0" w:color="auto"/>
              </w:pBdr>
            </w:pPr>
            <w:r>
              <w:t>Apache 2.0</w:t>
            </w:r>
          </w:p>
        </w:tc>
      </w:tr>
      <w:tr w:rsidR="00966A53" w14:paraId="5E329E4D" w14:textId="77777777" w:rsidTr="00BB08AD">
        <w:tc>
          <w:tcPr>
            <w:tcW w:w="2828" w:type="dxa"/>
          </w:tcPr>
          <w:p w14:paraId="7C32E155" w14:textId="56EFD127" w:rsidR="00966A53" w:rsidRDefault="00966A53" w:rsidP="00BB08AD">
            <w:pPr>
              <w:pBdr>
                <w:top w:val="none" w:sz="0" w:space="0" w:color="auto"/>
                <w:left w:val="none" w:sz="0" w:space="0" w:color="auto"/>
                <w:bottom w:val="none" w:sz="0" w:space="0" w:color="auto"/>
                <w:right w:val="none" w:sz="0" w:space="0" w:color="auto"/>
                <w:between w:val="none" w:sz="0" w:space="0" w:color="auto"/>
              </w:pBdr>
            </w:pPr>
            <w:r>
              <w:t>oda-forms</w:t>
            </w:r>
          </w:p>
        </w:tc>
        <w:tc>
          <w:tcPr>
            <w:tcW w:w="4113" w:type="dxa"/>
          </w:tcPr>
          <w:p w14:paraId="46FB865F" w14:textId="4937B58F" w:rsidR="00966A53" w:rsidRDefault="00966A53" w:rsidP="00BB08AD">
            <w:pPr>
              <w:pBdr>
                <w:top w:val="none" w:sz="0" w:space="0" w:color="auto"/>
                <w:left w:val="none" w:sz="0" w:space="0" w:color="auto"/>
                <w:bottom w:val="none" w:sz="0" w:space="0" w:color="auto"/>
                <w:right w:val="none" w:sz="0" w:space="0" w:color="auto"/>
                <w:between w:val="none" w:sz="0" w:space="0" w:color="auto"/>
              </w:pBdr>
            </w:pPr>
            <w:r>
              <w:t>Omaolo -palvelun lomakepohjat</w:t>
            </w:r>
          </w:p>
        </w:tc>
        <w:tc>
          <w:tcPr>
            <w:tcW w:w="1701" w:type="dxa"/>
          </w:tcPr>
          <w:p w14:paraId="3A5EB42B" w14:textId="2393843E" w:rsidR="00966A53" w:rsidRDefault="00E901BC" w:rsidP="00BB08AD">
            <w:pPr>
              <w:pBdr>
                <w:top w:val="none" w:sz="0" w:space="0" w:color="auto"/>
                <w:left w:val="none" w:sz="0" w:space="0" w:color="auto"/>
                <w:bottom w:val="none" w:sz="0" w:space="0" w:color="auto"/>
                <w:right w:val="none" w:sz="0" w:space="0" w:color="auto"/>
                <w:between w:val="none" w:sz="0" w:space="0" w:color="auto"/>
              </w:pBdr>
            </w:pPr>
            <w:r>
              <w:t>CC BY-SA 4.0</w:t>
            </w:r>
          </w:p>
        </w:tc>
      </w:tr>
      <w:tr w:rsidR="00017D64" w14:paraId="1B7BD806" w14:textId="77777777" w:rsidTr="00BB08AD">
        <w:tc>
          <w:tcPr>
            <w:tcW w:w="2828" w:type="dxa"/>
          </w:tcPr>
          <w:p w14:paraId="3582FB4B" w14:textId="791B291B"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oda-form-generator</w:t>
            </w:r>
          </w:p>
        </w:tc>
        <w:tc>
          <w:tcPr>
            <w:tcW w:w="4113" w:type="dxa"/>
          </w:tcPr>
          <w:p w14:paraId="7CEF4BB4" w14:textId="34006201"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Lomakegeneraattori omaolo -lomakkeiden luomiseen konfiguraatiotiedostoista</w:t>
            </w:r>
          </w:p>
        </w:tc>
        <w:tc>
          <w:tcPr>
            <w:tcW w:w="1701" w:type="dxa"/>
          </w:tcPr>
          <w:p w14:paraId="033821F8" w14:textId="0DBC9F87"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Apache 2.0</w:t>
            </w:r>
          </w:p>
        </w:tc>
      </w:tr>
      <w:tr w:rsidR="00017D64" w14:paraId="2BC8D1A6" w14:textId="77777777" w:rsidTr="00BB08AD">
        <w:tc>
          <w:tcPr>
            <w:tcW w:w="2828" w:type="dxa"/>
          </w:tcPr>
          <w:p w14:paraId="5074DA5A" w14:textId="521F892C"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oda-idp</w:t>
            </w:r>
          </w:p>
        </w:tc>
        <w:tc>
          <w:tcPr>
            <w:tcW w:w="4113" w:type="dxa"/>
          </w:tcPr>
          <w:p w14:paraId="2DE98C82" w14:textId="297E7256"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Omaolo -palvelun SSO tarjoaja</w:t>
            </w:r>
          </w:p>
        </w:tc>
        <w:tc>
          <w:tcPr>
            <w:tcW w:w="1701" w:type="dxa"/>
          </w:tcPr>
          <w:p w14:paraId="73C01A96" w14:textId="137E7D85" w:rsidR="00017D64" w:rsidRDefault="00B10CF4" w:rsidP="00BB08AD">
            <w:pPr>
              <w:pBdr>
                <w:top w:val="none" w:sz="0" w:space="0" w:color="auto"/>
                <w:left w:val="none" w:sz="0" w:space="0" w:color="auto"/>
                <w:bottom w:val="none" w:sz="0" w:space="0" w:color="auto"/>
                <w:right w:val="none" w:sz="0" w:space="0" w:color="auto"/>
                <w:between w:val="none" w:sz="0" w:space="0" w:color="auto"/>
              </w:pBdr>
            </w:pPr>
            <w:r>
              <w:t>Apache 2.0</w:t>
            </w:r>
          </w:p>
        </w:tc>
      </w:tr>
      <w:tr w:rsidR="00CD3F6D" w14:paraId="01810914" w14:textId="77777777" w:rsidTr="00BB08AD">
        <w:tc>
          <w:tcPr>
            <w:tcW w:w="2828" w:type="dxa"/>
          </w:tcPr>
          <w:p w14:paraId="2F0F6340" w14:textId="4E45E742" w:rsidR="00CD3F6D" w:rsidRDefault="00CD3F6D" w:rsidP="00BB08AD">
            <w:pPr>
              <w:pBdr>
                <w:top w:val="none" w:sz="0" w:space="0" w:color="auto"/>
                <w:left w:val="none" w:sz="0" w:space="0" w:color="auto"/>
                <w:bottom w:val="none" w:sz="0" w:space="0" w:color="auto"/>
                <w:right w:val="none" w:sz="0" w:space="0" w:color="auto"/>
                <w:between w:val="none" w:sz="0" w:space="0" w:color="auto"/>
              </w:pBdr>
            </w:pPr>
            <w:r>
              <w:t>oda-kapa-api</w:t>
            </w:r>
          </w:p>
        </w:tc>
        <w:tc>
          <w:tcPr>
            <w:tcW w:w="4113" w:type="dxa"/>
          </w:tcPr>
          <w:p w14:paraId="7C5F4EAF" w14:textId="6AC5A225" w:rsidR="00CD3F6D" w:rsidRDefault="00CD3F6D" w:rsidP="00BB08AD">
            <w:pPr>
              <w:pBdr>
                <w:top w:val="none" w:sz="0" w:space="0" w:color="auto"/>
                <w:left w:val="none" w:sz="0" w:space="0" w:color="auto"/>
                <w:bottom w:val="none" w:sz="0" w:space="0" w:color="auto"/>
                <w:right w:val="none" w:sz="0" w:space="0" w:color="auto"/>
                <w:between w:val="none" w:sz="0" w:space="0" w:color="auto"/>
              </w:pBdr>
            </w:pPr>
            <w:r>
              <w:t>Omaolo KaPA palvelu</w:t>
            </w:r>
          </w:p>
        </w:tc>
        <w:tc>
          <w:tcPr>
            <w:tcW w:w="1701" w:type="dxa"/>
          </w:tcPr>
          <w:p w14:paraId="6F5A97DE" w14:textId="5FA6F5A6" w:rsidR="00CD3F6D" w:rsidRDefault="00B10CF4" w:rsidP="00BB08AD">
            <w:pPr>
              <w:pBdr>
                <w:top w:val="none" w:sz="0" w:space="0" w:color="auto"/>
                <w:left w:val="none" w:sz="0" w:space="0" w:color="auto"/>
                <w:bottom w:val="none" w:sz="0" w:space="0" w:color="auto"/>
                <w:right w:val="none" w:sz="0" w:space="0" w:color="auto"/>
                <w:between w:val="none" w:sz="0" w:space="0" w:color="auto"/>
              </w:pBdr>
            </w:pPr>
            <w:r>
              <w:t>EUPL</w:t>
            </w:r>
          </w:p>
        </w:tc>
      </w:tr>
      <w:tr w:rsidR="00CD3F6D" w14:paraId="34B21D59" w14:textId="77777777" w:rsidTr="00BB08AD">
        <w:tc>
          <w:tcPr>
            <w:tcW w:w="2828" w:type="dxa"/>
          </w:tcPr>
          <w:p w14:paraId="7E8CCFAE" w14:textId="301CBF17" w:rsidR="00CD3F6D" w:rsidRDefault="00CD3F6D" w:rsidP="00BB08AD">
            <w:pPr>
              <w:pBdr>
                <w:top w:val="none" w:sz="0" w:space="0" w:color="auto"/>
                <w:left w:val="none" w:sz="0" w:space="0" w:color="auto"/>
                <w:bottom w:val="none" w:sz="0" w:space="0" w:color="auto"/>
                <w:right w:val="none" w:sz="0" w:space="0" w:color="auto"/>
                <w:between w:val="none" w:sz="0" w:space="0" w:color="auto"/>
              </w:pBdr>
            </w:pPr>
            <w:r>
              <w:t>oda-kapa-infra</w:t>
            </w:r>
          </w:p>
        </w:tc>
        <w:tc>
          <w:tcPr>
            <w:tcW w:w="4113" w:type="dxa"/>
          </w:tcPr>
          <w:p w14:paraId="7B083254" w14:textId="59DBB470" w:rsidR="00CD3F6D" w:rsidRDefault="00CD3F6D" w:rsidP="00BB08AD">
            <w:pPr>
              <w:pBdr>
                <w:top w:val="none" w:sz="0" w:space="0" w:color="auto"/>
                <w:left w:val="none" w:sz="0" w:space="0" w:color="auto"/>
                <w:bottom w:val="none" w:sz="0" w:space="0" w:color="auto"/>
                <w:right w:val="none" w:sz="0" w:space="0" w:color="auto"/>
                <w:between w:val="none" w:sz="0" w:space="0" w:color="auto"/>
              </w:pBdr>
            </w:pPr>
            <w:r>
              <w:t>X-ROAD KAPA asennus ja konfigurointi</w:t>
            </w:r>
          </w:p>
        </w:tc>
        <w:tc>
          <w:tcPr>
            <w:tcW w:w="1701" w:type="dxa"/>
          </w:tcPr>
          <w:p w14:paraId="047FC4EB" w14:textId="5CA619C8" w:rsidR="00CD3F6D" w:rsidRDefault="00CD3F6D" w:rsidP="00BB08AD">
            <w:pPr>
              <w:pBdr>
                <w:top w:val="none" w:sz="0" w:space="0" w:color="auto"/>
                <w:left w:val="none" w:sz="0" w:space="0" w:color="auto"/>
                <w:bottom w:val="none" w:sz="0" w:space="0" w:color="auto"/>
                <w:right w:val="none" w:sz="0" w:space="0" w:color="auto"/>
                <w:between w:val="none" w:sz="0" w:space="0" w:color="auto"/>
              </w:pBdr>
            </w:pPr>
            <w:r>
              <w:t>Apache 2.0</w:t>
            </w:r>
          </w:p>
        </w:tc>
      </w:tr>
      <w:tr w:rsidR="00017D64" w14:paraId="211DD131" w14:textId="77777777" w:rsidTr="00BB08AD">
        <w:tc>
          <w:tcPr>
            <w:tcW w:w="2828" w:type="dxa"/>
          </w:tcPr>
          <w:p w14:paraId="6FCB8C10" w14:textId="0FEEFF66"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oda-logging-service</w:t>
            </w:r>
          </w:p>
        </w:tc>
        <w:tc>
          <w:tcPr>
            <w:tcW w:w="4113" w:type="dxa"/>
          </w:tcPr>
          <w:p w14:paraId="6EC93E57" w14:textId="12617DB8"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Lokituspalvelu</w:t>
            </w:r>
          </w:p>
        </w:tc>
        <w:tc>
          <w:tcPr>
            <w:tcW w:w="1701" w:type="dxa"/>
          </w:tcPr>
          <w:p w14:paraId="39698B9D" w14:textId="189EDE47"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Apache 2.0</w:t>
            </w:r>
          </w:p>
        </w:tc>
      </w:tr>
      <w:tr w:rsidR="00966A53" w14:paraId="067F8944" w14:textId="77777777" w:rsidTr="00BB08AD">
        <w:tc>
          <w:tcPr>
            <w:tcW w:w="2828" w:type="dxa"/>
          </w:tcPr>
          <w:p w14:paraId="253C7E35" w14:textId="65C1B70A" w:rsidR="00966A53" w:rsidRDefault="00966A53" w:rsidP="00BB08AD">
            <w:pPr>
              <w:pBdr>
                <w:top w:val="none" w:sz="0" w:space="0" w:color="auto"/>
                <w:left w:val="none" w:sz="0" w:space="0" w:color="auto"/>
                <w:bottom w:val="none" w:sz="0" w:space="0" w:color="auto"/>
                <w:right w:val="none" w:sz="0" w:space="0" w:color="auto"/>
                <w:between w:val="none" w:sz="0" w:space="0" w:color="auto"/>
              </w:pBdr>
            </w:pPr>
            <w:r>
              <w:t>oda-media-storage</w:t>
            </w:r>
          </w:p>
        </w:tc>
        <w:tc>
          <w:tcPr>
            <w:tcW w:w="4113" w:type="dxa"/>
          </w:tcPr>
          <w:p w14:paraId="1CC26FD4" w14:textId="757C9284" w:rsidR="00966A53" w:rsidRDefault="00966A53" w:rsidP="00BB08AD">
            <w:pPr>
              <w:pBdr>
                <w:top w:val="none" w:sz="0" w:space="0" w:color="auto"/>
                <w:left w:val="none" w:sz="0" w:space="0" w:color="auto"/>
                <w:bottom w:val="none" w:sz="0" w:space="0" w:color="auto"/>
                <w:right w:val="none" w:sz="0" w:space="0" w:color="auto"/>
                <w:between w:val="none" w:sz="0" w:space="0" w:color="auto"/>
              </w:pBdr>
            </w:pPr>
            <w:r>
              <w:t>Palvelu ulkoisten tiedostojen tallentamiseen MINIO dokumentinhallintaan</w:t>
            </w:r>
          </w:p>
        </w:tc>
        <w:tc>
          <w:tcPr>
            <w:tcW w:w="1701" w:type="dxa"/>
          </w:tcPr>
          <w:p w14:paraId="6A48D0CF" w14:textId="3E4B1336" w:rsidR="00966A53" w:rsidRDefault="00B10CF4" w:rsidP="00BB08AD">
            <w:pPr>
              <w:pBdr>
                <w:top w:val="none" w:sz="0" w:space="0" w:color="auto"/>
                <w:left w:val="none" w:sz="0" w:space="0" w:color="auto"/>
                <w:bottom w:val="none" w:sz="0" w:space="0" w:color="auto"/>
                <w:right w:val="none" w:sz="0" w:space="0" w:color="auto"/>
                <w:between w:val="none" w:sz="0" w:space="0" w:color="auto"/>
              </w:pBdr>
            </w:pPr>
            <w:r>
              <w:t>EUPL</w:t>
            </w:r>
          </w:p>
        </w:tc>
      </w:tr>
      <w:tr w:rsidR="00994B61" w14:paraId="2C0048AF" w14:textId="77777777" w:rsidTr="00BB08AD">
        <w:tc>
          <w:tcPr>
            <w:tcW w:w="2828" w:type="dxa"/>
          </w:tcPr>
          <w:p w14:paraId="0706FE9F" w14:textId="21F12EC1" w:rsidR="00994B61" w:rsidRDefault="00994B61" w:rsidP="00BB08AD">
            <w:pPr>
              <w:pBdr>
                <w:top w:val="none" w:sz="0" w:space="0" w:color="auto"/>
                <w:left w:val="none" w:sz="0" w:space="0" w:color="auto"/>
                <w:bottom w:val="none" w:sz="0" w:space="0" w:color="auto"/>
                <w:right w:val="none" w:sz="0" w:space="0" w:color="auto"/>
                <w:between w:val="none" w:sz="0" w:space="0" w:color="auto"/>
              </w:pBdr>
            </w:pPr>
            <w:r>
              <w:lastRenderedPageBreak/>
              <w:t>oda-mobile-client</w:t>
            </w:r>
          </w:p>
        </w:tc>
        <w:tc>
          <w:tcPr>
            <w:tcW w:w="4113" w:type="dxa"/>
          </w:tcPr>
          <w:p w14:paraId="3262DC60" w14:textId="173F48E1" w:rsidR="00994B61" w:rsidRDefault="00994B61" w:rsidP="00BB08AD">
            <w:pPr>
              <w:pBdr>
                <w:top w:val="none" w:sz="0" w:space="0" w:color="auto"/>
                <w:left w:val="none" w:sz="0" w:space="0" w:color="auto"/>
                <w:bottom w:val="none" w:sz="0" w:space="0" w:color="auto"/>
                <w:right w:val="none" w:sz="0" w:space="0" w:color="auto"/>
                <w:between w:val="none" w:sz="0" w:space="0" w:color="auto"/>
              </w:pBdr>
            </w:pPr>
            <w:r>
              <w:t>Omaolo Mobiilisovellukset</w:t>
            </w:r>
          </w:p>
        </w:tc>
        <w:tc>
          <w:tcPr>
            <w:tcW w:w="1701" w:type="dxa"/>
          </w:tcPr>
          <w:p w14:paraId="15AD14B6" w14:textId="71DBA2F2" w:rsidR="00994B61" w:rsidRDefault="00994B61" w:rsidP="00BB08AD">
            <w:pPr>
              <w:pBdr>
                <w:top w:val="none" w:sz="0" w:space="0" w:color="auto"/>
                <w:left w:val="none" w:sz="0" w:space="0" w:color="auto"/>
                <w:bottom w:val="none" w:sz="0" w:space="0" w:color="auto"/>
                <w:right w:val="none" w:sz="0" w:space="0" w:color="auto"/>
                <w:between w:val="none" w:sz="0" w:space="0" w:color="auto"/>
              </w:pBdr>
            </w:pPr>
            <w:r>
              <w:t>Apache 2.0</w:t>
            </w:r>
          </w:p>
        </w:tc>
      </w:tr>
      <w:tr w:rsidR="00E901BC" w14:paraId="1B6D9D91" w14:textId="77777777" w:rsidTr="00BB08AD">
        <w:tc>
          <w:tcPr>
            <w:tcW w:w="2828" w:type="dxa"/>
          </w:tcPr>
          <w:p w14:paraId="03F6CF60" w14:textId="57427713" w:rsidR="00E901BC" w:rsidRDefault="00E901BC" w:rsidP="00BB08AD">
            <w:pPr>
              <w:pBdr>
                <w:top w:val="none" w:sz="0" w:space="0" w:color="auto"/>
                <w:left w:val="none" w:sz="0" w:space="0" w:color="auto"/>
                <w:bottom w:val="none" w:sz="0" w:space="0" w:color="auto"/>
                <w:right w:val="none" w:sz="0" w:space="0" w:color="auto"/>
                <w:between w:val="none" w:sz="0" w:space="0" w:color="auto"/>
              </w:pBdr>
            </w:pPr>
            <w:r>
              <w:t>oda-navigation-service</w:t>
            </w:r>
          </w:p>
        </w:tc>
        <w:tc>
          <w:tcPr>
            <w:tcW w:w="4113" w:type="dxa"/>
          </w:tcPr>
          <w:p w14:paraId="2E7E3C51" w14:textId="51254D11" w:rsidR="00E901BC" w:rsidRDefault="00CD3F6D" w:rsidP="00BB08AD">
            <w:pPr>
              <w:pBdr>
                <w:top w:val="none" w:sz="0" w:space="0" w:color="auto"/>
                <w:left w:val="none" w:sz="0" w:space="0" w:color="auto"/>
                <w:bottom w:val="none" w:sz="0" w:space="0" w:color="auto"/>
                <w:right w:val="none" w:sz="0" w:space="0" w:color="auto"/>
                <w:between w:val="none" w:sz="0" w:space="0" w:color="auto"/>
              </w:pBdr>
            </w:pPr>
            <w:r>
              <w:t>Saapumisreitti -palvelu</w:t>
            </w:r>
          </w:p>
        </w:tc>
        <w:tc>
          <w:tcPr>
            <w:tcW w:w="1701" w:type="dxa"/>
          </w:tcPr>
          <w:p w14:paraId="3BDCA9DF" w14:textId="0EE0A48B" w:rsidR="00E901BC" w:rsidRDefault="00B10CF4" w:rsidP="00BB08AD">
            <w:pPr>
              <w:pBdr>
                <w:top w:val="none" w:sz="0" w:space="0" w:color="auto"/>
                <w:left w:val="none" w:sz="0" w:space="0" w:color="auto"/>
                <w:bottom w:val="none" w:sz="0" w:space="0" w:color="auto"/>
                <w:right w:val="none" w:sz="0" w:space="0" w:color="auto"/>
                <w:between w:val="none" w:sz="0" w:space="0" w:color="auto"/>
              </w:pBdr>
            </w:pPr>
            <w:r>
              <w:t>EUPL</w:t>
            </w:r>
          </w:p>
        </w:tc>
      </w:tr>
      <w:tr w:rsidR="00966A53" w14:paraId="071291F0" w14:textId="77777777" w:rsidTr="00BB08AD">
        <w:tc>
          <w:tcPr>
            <w:tcW w:w="2828" w:type="dxa"/>
          </w:tcPr>
          <w:p w14:paraId="0414FC91" w14:textId="6E756286" w:rsidR="00966A53" w:rsidRDefault="00966A53" w:rsidP="00BB08AD">
            <w:pPr>
              <w:pBdr>
                <w:top w:val="none" w:sz="0" w:space="0" w:color="auto"/>
                <w:left w:val="none" w:sz="0" w:space="0" w:color="auto"/>
                <w:bottom w:val="none" w:sz="0" w:space="0" w:color="auto"/>
                <w:right w:val="none" w:sz="0" w:space="0" w:color="auto"/>
                <w:between w:val="none" w:sz="0" w:space="0" w:color="auto"/>
              </w:pBdr>
            </w:pPr>
            <w:r>
              <w:t>oda-notification-service</w:t>
            </w:r>
          </w:p>
        </w:tc>
        <w:tc>
          <w:tcPr>
            <w:tcW w:w="4113" w:type="dxa"/>
          </w:tcPr>
          <w:p w14:paraId="3429FEA6" w14:textId="2851B3AE" w:rsidR="00966A53" w:rsidRDefault="00966A53" w:rsidP="00BB08AD">
            <w:pPr>
              <w:pBdr>
                <w:top w:val="none" w:sz="0" w:space="0" w:color="auto"/>
                <w:left w:val="none" w:sz="0" w:space="0" w:color="auto"/>
                <w:bottom w:val="none" w:sz="0" w:space="0" w:color="auto"/>
                <w:right w:val="none" w:sz="0" w:space="0" w:color="auto"/>
                <w:between w:val="none" w:sz="0" w:space="0" w:color="auto"/>
              </w:pBdr>
            </w:pPr>
            <w:r>
              <w:t>Palvelu herätteiden muodostamiseen</w:t>
            </w:r>
          </w:p>
        </w:tc>
        <w:tc>
          <w:tcPr>
            <w:tcW w:w="1701" w:type="dxa"/>
          </w:tcPr>
          <w:p w14:paraId="4A1AF414" w14:textId="55436117" w:rsidR="00966A53" w:rsidRDefault="00B10CF4" w:rsidP="00BB08AD">
            <w:pPr>
              <w:pBdr>
                <w:top w:val="none" w:sz="0" w:space="0" w:color="auto"/>
                <w:left w:val="none" w:sz="0" w:space="0" w:color="auto"/>
                <w:bottom w:val="none" w:sz="0" w:space="0" w:color="auto"/>
                <w:right w:val="none" w:sz="0" w:space="0" w:color="auto"/>
                <w:between w:val="none" w:sz="0" w:space="0" w:color="auto"/>
              </w:pBdr>
            </w:pPr>
            <w:r>
              <w:t>EUPL</w:t>
            </w:r>
          </w:p>
        </w:tc>
      </w:tr>
      <w:tr w:rsidR="00BB08AD" w14:paraId="05A8D36E" w14:textId="77777777" w:rsidTr="00BB08AD">
        <w:tc>
          <w:tcPr>
            <w:tcW w:w="2828" w:type="dxa"/>
          </w:tcPr>
          <w:p w14:paraId="10E81A7B" w14:textId="38C3E86C" w:rsidR="00BB08AD" w:rsidRDefault="00BB08AD" w:rsidP="00BB08AD">
            <w:pPr>
              <w:pBdr>
                <w:top w:val="none" w:sz="0" w:space="0" w:color="auto"/>
                <w:left w:val="none" w:sz="0" w:space="0" w:color="auto"/>
                <w:bottom w:val="none" w:sz="0" w:space="0" w:color="auto"/>
                <w:right w:val="none" w:sz="0" w:space="0" w:color="auto"/>
                <w:between w:val="none" w:sz="0" w:space="0" w:color="auto"/>
              </w:pBdr>
            </w:pPr>
            <w:r>
              <w:t>oda-phr</w:t>
            </w:r>
          </w:p>
        </w:tc>
        <w:tc>
          <w:tcPr>
            <w:tcW w:w="4113" w:type="dxa"/>
          </w:tcPr>
          <w:p w14:paraId="334C9A14" w14:textId="51CEE0CB" w:rsidR="00BB08AD" w:rsidRDefault="00017D64" w:rsidP="00BB08AD">
            <w:pPr>
              <w:pBdr>
                <w:top w:val="none" w:sz="0" w:space="0" w:color="auto"/>
                <w:left w:val="none" w:sz="0" w:space="0" w:color="auto"/>
                <w:bottom w:val="none" w:sz="0" w:space="0" w:color="auto"/>
                <w:right w:val="none" w:sz="0" w:space="0" w:color="auto"/>
                <w:between w:val="none" w:sz="0" w:space="0" w:color="auto"/>
              </w:pBdr>
            </w:pPr>
            <w:r>
              <w:t>FHIR -resurssien tallennepiste</w:t>
            </w:r>
            <w:r w:rsidR="00BB08AD">
              <w:t xml:space="preserve"> ja käsittely</w:t>
            </w:r>
          </w:p>
        </w:tc>
        <w:tc>
          <w:tcPr>
            <w:tcW w:w="1701" w:type="dxa"/>
          </w:tcPr>
          <w:p w14:paraId="1CBFD05A" w14:textId="382D6089" w:rsidR="00BB08AD" w:rsidRDefault="00966A53" w:rsidP="00BB08AD">
            <w:pPr>
              <w:pBdr>
                <w:top w:val="none" w:sz="0" w:space="0" w:color="auto"/>
                <w:left w:val="none" w:sz="0" w:space="0" w:color="auto"/>
                <w:bottom w:val="none" w:sz="0" w:space="0" w:color="auto"/>
                <w:right w:val="none" w:sz="0" w:space="0" w:color="auto"/>
                <w:between w:val="none" w:sz="0" w:space="0" w:color="auto"/>
              </w:pBdr>
            </w:pPr>
            <w:r>
              <w:t>Apache 2.0</w:t>
            </w:r>
          </w:p>
        </w:tc>
      </w:tr>
      <w:tr w:rsidR="00017D64" w14:paraId="209417E5" w14:textId="77777777" w:rsidTr="00BB08AD">
        <w:tc>
          <w:tcPr>
            <w:tcW w:w="2828" w:type="dxa"/>
          </w:tcPr>
          <w:p w14:paraId="741EFA71" w14:textId="6C6574A5"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oda-service-common</w:t>
            </w:r>
          </w:p>
        </w:tc>
        <w:tc>
          <w:tcPr>
            <w:tcW w:w="4113" w:type="dxa"/>
          </w:tcPr>
          <w:p w14:paraId="637AA9E0" w14:textId="2FB5D995"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 xml:space="preserve">Omaolo -palveluiden yleinen </w:t>
            </w:r>
            <w:r w:rsidR="00966A53">
              <w:t>koodikirjasto</w:t>
            </w:r>
          </w:p>
        </w:tc>
        <w:tc>
          <w:tcPr>
            <w:tcW w:w="1701" w:type="dxa"/>
          </w:tcPr>
          <w:p w14:paraId="73D3D4B5" w14:textId="3FDD33D2" w:rsidR="00017D64" w:rsidRDefault="00966A53" w:rsidP="00BB08AD">
            <w:pPr>
              <w:pBdr>
                <w:top w:val="none" w:sz="0" w:space="0" w:color="auto"/>
                <w:left w:val="none" w:sz="0" w:space="0" w:color="auto"/>
                <w:bottom w:val="none" w:sz="0" w:space="0" w:color="auto"/>
                <w:right w:val="none" w:sz="0" w:space="0" w:color="auto"/>
                <w:between w:val="none" w:sz="0" w:space="0" w:color="auto"/>
              </w:pBdr>
            </w:pPr>
            <w:r>
              <w:t>Apache 2.0</w:t>
            </w:r>
          </w:p>
        </w:tc>
      </w:tr>
      <w:tr w:rsidR="00966A53" w14:paraId="5A8CB801" w14:textId="77777777" w:rsidTr="00BB08AD">
        <w:tc>
          <w:tcPr>
            <w:tcW w:w="2828" w:type="dxa"/>
          </w:tcPr>
          <w:p w14:paraId="3FFB74FE" w14:textId="637BEA2F" w:rsidR="00966A53" w:rsidRDefault="00966A53" w:rsidP="00BB08AD">
            <w:pPr>
              <w:pBdr>
                <w:top w:val="none" w:sz="0" w:space="0" w:color="auto"/>
                <w:left w:val="none" w:sz="0" w:space="0" w:color="auto"/>
                <w:bottom w:val="none" w:sz="0" w:space="0" w:color="auto"/>
                <w:right w:val="none" w:sz="0" w:space="0" w:color="auto"/>
                <w:between w:val="none" w:sz="0" w:space="0" w:color="auto"/>
              </w:pBdr>
            </w:pPr>
            <w:r>
              <w:t>oda-static-web</w:t>
            </w:r>
          </w:p>
        </w:tc>
        <w:tc>
          <w:tcPr>
            <w:tcW w:w="4113" w:type="dxa"/>
          </w:tcPr>
          <w:p w14:paraId="2CC41409" w14:textId="02B45A92" w:rsidR="00966A53" w:rsidRDefault="00966A53" w:rsidP="00BB08AD">
            <w:pPr>
              <w:pBdr>
                <w:top w:val="none" w:sz="0" w:space="0" w:color="auto"/>
                <w:left w:val="none" w:sz="0" w:space="0" w:color="auto"/>
                <w:bottom w:val="none" w:sz="0" w:space="0" w:color="auto"/>
                <w:right w:val="none" w:sz="0" w:space="0" w:color="auto"/>
                <w:between w:val="none" w:sz="0" w:space="0" w:color="auto"/>
              </w:pBdr>
            </w:pPr>
            <w:r>
              <w:t>Omaolo</w:t>
            </w:r>
            <w:r w:rsidR="00994B61">
              <w:t xml:space="preserve"> -kokonaisuuden yksinkertaistettu HTML käyttöliittymä</w:t>
            </w:r>
          </w:p>
        </w:tc>
        <w:tc>
          <w:tcPr>
            <w:tcW w:w="1701" w:type="dxa"/>
          </w:tcPr>
          <w:p w14:paraId="794155FD" w14:textId="5C034C48" w:rsidR="00966A53" w:rsidRDefault="00994B61" w:rsidP="00BB08AD">
            <w:pPr>
              <w:pBdr>
                <w:top w:val="none" w:sz="0" w:space="0" w:color="auto"/>
                <w:left w:val="none" w:sz="0" w:space="0" w:color="auto"/>
                <w:bottom w:val="none" w:sz="0" w:space="0" w:color="auto"/>
                <w:right w:val="none" w:sz="0" w:space="0" w:color="auto"/>
                <w:between w:val="none" w:sz="0" w:space="0" w:color="auto"/>
              </w:pBdr>
            </w:pPr>
            <w:r>
              <w:t>Apache 2.0</w:t>
            </w:r>
          </w:p>
        </w:tc>
      </w:tr>
      <w:tr w:rsidR="00994B61" w14:paraId="45F989D8" w14:textId="77777777" w:rsidTr="00BB08AD">
        <w:tc>
          <w:tcPr>
            <w:tcW w:w="2828" w:type="dxa"/>
          </w:tcPr>
          <w:p w14:paraId="777636F7" w14:textId="1129EBC7" w:rsidR="00994B61" w:rsidRDefault="00994B61" w:rsidP="00BB08AD">
            <w:pPr>
              <w:pBdr>
                <w:top w:val="none" w:sz="0" w:space="0" w:color="auto"/>
                <w:left w:val="none" w:sz="0" w:space="0" w:color="auto"/>
                <w:bottom w:val="none" w:sz="0" w:space="0" w:color="auto"/>
                <w:right w:val="none" w:sz="0" w:space="0" w:color="auto"/>
                <w:between w:val="none" w:sz="0" w:space="0" w:color="auto"/>
              </w:pBdr>
            </w:pPr>
            <w:r>
              <w:t>oda-template</w:t>
            </w:r>
          </w:p>
        </w:tc>
        <w:tc>
          <w:tcPr>
            <w:tcW w:w="4113" w:type="dxa"/>
          </w:tcPr>
          <w:p w14:paraId="0D2789BC" w14:textId="724096B1" w:rsidR="00994B61" w:rsidRDefault="00994B61" w:rsidP="00BB08AD">
            <w:pPr>
              <w:pBdr>
                <w:top w:val="none" w:sz="0" w:space="0" w:color="auto"/>
                <w:left w:val="none" w:sz="0" w:space="0" w:color="auto"/>
                <w:bottom w:val="none" w:sz="0" w:space="0" w:color="auto"/>
                <w:right w:val="none" w:sz="0" w:space="0" w:color="auto"/>
                <w:between w:val="none" w:sz="0" w:space="0" w:color="auto"/>
              </w:pBdr>
            </w:pPr>
            <w:r>
              <w:t>Pohjasapluuna uuden Omaolo -mikropalvelun kehittämiseen</w:t>
            </w:r>
          </w:p>
        </w:tc>
        <w:tc>
          <w:tcPr>
            <w:tcW w:w="1701" w:type="dxa"/>
          </w:tcPr>
          <w:p w14:paraId="40DBA945" w14:textId="32E208DA" w:rsidR="00994B61" w:rsidRDefault="00994B61" w:rsidP="00BB08AD">
            <w:pPr>
              <w:pBdr>
                <w:top w:val="none" w:sz="0" w:space="0" w:color="auto"/>
                <w:left w:val="none" w:sz="0" w:space="0" w:color="auto"/>
                <w:bottom w:val="none" w:sz="0" w:space="0" w:color="auto"/>
                <w:right w:val="none" w:sz="0" w:space="0" w:color="auto"/>
                <w:between w:val="none" w:sz="0" w:space="0" w:color="auto"/>
              </w:pBdr>
            </w:pPr>
            <w:r>
              <w:t>Apache 2.0</w:t>
            </w:r>
          </w:p>
        </w:tc>
      </w:tr>
      <w:tr w:rsidR="00017D64" w14:paraId="53D28EC4" w14:textId="77777777" w:rsidTr="00BB08AD">
        <w:tc>
          <w:tcPr>
            <w:tcW w:w="2828" w:type="dxa"/>
          </w:tcPr>
          <w:p w14:paraId="07F15A97" w14:textId="4FBBDB8E"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oda-tests</w:t>
            </w:r>
          </w:p>
        </w:tc>
        <w:tc>
          <w:tcPr>
            <w:tcW w:w="4113" w:type="dxa"/>
          </w:tcPr>
          <w:p w14:paraId="512D037C" w14:textId="2CA949DB"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Omaolo -kokonaisuuden hyväksyntä- ja performanssitestaus</w:t>
            </w:r>
          </w:p>
        </w:tc>
        <w:tc>
          <w:tcPr>
            <w:tcW w:w="1701" w:type="dxa"/>
          </w:tcPr>
          <w:p w14:paraId="46EB8177" w14:textId="7583303F" w:rsidR="00017D64" w:rsidRDefault="00017D64" w:rsidP="00BB08AD">
            <w:pPr>
              <w:pBdr>
                <w:top w:val="none" w:sz="0" w:space="0" w:color="auto"/>
                <w:left w:val="none" w:sz="0" w:space="0" w:color="auto"/>
                <w:bottom w:val="none" w:sz="0" w:space="0" w:color="auto"/>
                <w:right w:val="none" w:sz="0" w:space="0" w:color="auto"/>
                <w:between w:val="none" w:sz="0" w:space="0" w:color="auto"/>
              </w:pBdr>
            </w:pPr>
            <w:r>
              <w:t>Apache 2.0</w:t>
            </w:r>
          </w:p>
        </w:tc>
      </w:tr>
      <w:tr w:rsidR="00BB08AD" w14:paraId="1798A8F3" w14:textId="77777777" w:rsidTr="00BB08AD">
        <w:tc>
          <w:tcPr>
            <w:tcW w:w="2828" w:type="dxa"/>
          </w:tcPr>
          <w:p w14:paraId="61EA02FF" w14:textId="681081A4" w:rsidR="00BB08AD" w:rsidRPr="00BB08AD" w:rsidRDefault="00BB08AD" w:rsidP="00BB08AD">
            <w:pPr>
              <w:pBdr>
                <w:top w:val="none" w:sz="0" w:space="0" w:color="auto"/>
                <w:left w:val="none" w:sz="0" w:space="0" w:color="auto"/>
                <w:bottom w:val="none" w:sz="0" w:space="0" w:color="auto"/>
                <w:right w:val="none" w:sz="0" w:space="0" w:color="auto"/>
                <w:between w:val="none" w:sz="0" w:space="0" w:color="auto"/>
              </w:pBdr>
            </w:pPr>
            <w:r>
              <w:t>oda-ui-common</w:t>
            </w:r>
          </w:p>
        </w:tc>
        <w:tc>
          <w:tcPr>
            <w:tcW w:w="4113" w:type="dxa"/>
          </w:tcPr>
          <w:p w14:paraId="6981CD05" w14:textId="5C4A4DB6" w:rsidR="00BB08AD" w:rsidRDefault="00BB08AD" w:rsidP="00BB08AD">
            <w:pPr>
              <w:pBdr>
                <w:top w:val="none" w:sz="0" w:space="0" w:color="auto"/>
                <w:left w:val="none" w:sz="0" w:space="0" w:color="auto"/>
                <w:bottom w:val="none" w:sz="0" w:space="0" w:color="auto"/>
                <w:right w:val="none" w:sz="0" w:space="0" w:color="auto"/>
                <w:between w:val="none" w:sz="0" w:space="0" w:color="auto"/>
              </w:pBdr>
            </w:pPr>
            <w:r>
              <w:t>Käyttöliittymän komponenttikirjasto</w:t>
            </w:r>
          </w:p>
        </w:tc>
        <w:tc>
          <w:tcPr>
            <w:tcW w:w="1701" w:type="dxa"/>
          </w:tcPr>
          <w:p w14:paraId="33A33799" w14:textId="2419E724" w:rsidR="00BB08AD" w:rsidRDefault="00966A53" w:rsidP="00BB08AD">
            <w:pPr>
              <w:pBdr>
                <w:top w:val="none" w:sz="0" w:space="0" w:color="auto"/>
                <w:left w:val="none" w:sz="0" w:space="0" w:color="auto"/>
                <w:bottom w:val="none" w:sz="0" w:space="0" w:color="auto"/>
                <w:right w:val="none" w:sz="0" w:space="0" w:color="auto"/>
                <w:between w:val="none" w:sz="0" w:space="0" w:color="auto"/>
              </w:pBdr>
            </w:pPr>
            <w:r>
              <w:t>Apache 2.0</w:t>
            </w:r>
          </w:p>
        </w:tc>
      </w:tr>
      <w:tr w:rsidR="00BB08AD" w14:paraId="6317ECE8" w14:textId="77777777" w:rsidTr="00BB08AD">
        <w:tc>
          <w:tcPr>
            <w:tcW w:w="2828" w:type="dxa"/>
          </w:tcPr>
          <w:p w14:paraId="577B519A" w14:textId="4D729D66" w:rsidR="00BB08AD" w:rsidRDefault="00BB08AD" w:rsidP="00BB08AD">
            <w:pPr>
              <w:pBdr>
                <w:top w:val="none" w:sz="0" w:space="0" w:color="auto"/>
                <w:left w:val="none" w:sz="0" w:space="0" w:color="auto"/>
                <w:bottom w:val="none" w:sz="0" w:space="0" w:color="auto"/>
                <w:right w:val="none" w:sz="0" w:space="0" w:color="auto"/>
                <w:between w:val="none" w:sz="0" w:space="0" w:color="auto"/>
              </w:pBdr>
            </w:pPr>
            <w:r w:rsidRPr="00BB08AD">
              <w:t>oda-web-front</w:t>
            </w:r>
          </w:p>
        </w:tc>
        <w:tc>
          <w:tcPr>
            <w:tcW w:w="4113" w:type="dxa"/>
          </w:tcPr>
          <w:p w14:paraId="7C44051D" w14:textId="6AF8FB60" w:rsidR="00BB08AD" w:rsidRDefault="00BB08AD" w:rsidP="00BB08AD">
            <w:pPr>
              <w:pBdr>
                <w:top w:val="none" w:sz="0" w:space="0" w:color="auto"/>
                <w:left w:val="none" w:sz="0" w:space="0" w:color="auto"/>
                <w:bottom w:val="none" w:sz="0" w:space="0" w:color="auto"/>
                <w:right w:val="none" w:sz="0" w:space="0" w:color="auto"/>
                <w:between w:val="none" w:sz="0" w:space="0" w:color="auto"/>
              </w:pBdr>
            </w:pPr>
            <w:r>
              <w:t>Omaolon -palvelun käyttöliittymä</w:t>
            </w:r>
          </w:p>
        </w:tc>
        <w:tc>
          <w:tcPr>
            <w:tcW w:w="1701" w:type="dxa"/>
          </w:tcPr>
          <w:p w14:paraId="7547EB39" w14:textId="6B000EC8" w:rsidR="00BB08AD" w:rsidRDefault="00BB08AD" w:rsidP="00BB08AD">
            <w:pPr>
              <w:pBdr>
                <w:top w:val="none" w:sz="0" w:space="0" w:color="auto"/>
                <w:left w:val="none" w:sz="0" w:space="0" w:color="auto"/>
                <w:bottom w:val="none" w:sz="0" w:space="0" w:color="auto"/>
                <w:right w:val="none" w:sz="0" w:space="0" w:color="auto"/>
                <w:between w:val="none" w:sz="0" w:space="0" w:color="auto"/>
              </w:pBdr>
            </w:pPr>
            <w:r>
              <w:t>Apache 2.0</w:t>
            </w:r>
          </w:p>
        </w:tc>
      </w:tr>
      <w:tr w:rsidR="00CD3F6D" w14:paraId="714A6CCC" w14:textId="77777777" w:rsidTr="00BB08AD">
        <w:tc>
          <w:tcPr>
            <w:tcW w:w="2828" w:type="dxa"/>
          </w:tcPr>
          <w:p w14:paraId="2BC01790" w14:textId="4F3CC206" w:rsidR="00CD3F6D" w:rsidRPr="00BB08AD" w:rsidRDefault="00CD3F6D" w:rsidP="00BB08AD">
            <w:pPr>
              <w:pBdr>
                <w:top w:val="none" w:sz="0" w:space="0" w:color="auto"/>
                <w:left w:val="none" w:sz="0" w:space="0" w:color="auto"/>
                <w:bottom w:val="none" w:sz="0" w:space="0" w:color="auto"/>
                <w:right w:val="none" w:sz="0" w:space="0" w:color="auto"/>
                <w:between w:val="none" w:sz="0" w:space="0" w:color="auto"/>
              </w:pBdr>
            </w:pPr>
            <w:r>
              <w:t>osm-import</w:t>
            </w:r>
          </w:p>
        </w:tc>
        <w:tc>
          <w:tcPr>
            <w:tcW w:w="4113" w:type="dxa"/>
          </w:tcPr>
          <w:p w14:paraId="0354B513" w14:textId="68EC3A04" w:rsidR="00CD3F6D" w:rsidRDefault="00CD3F6D" w:rsidP="00BB08AD">
            <w:pPr>
              <w:pBdr>
                <w:top w:val="none" w:sz="0" w:space="0" w:color="auto"/>
                <w:left w:val="none" w:sz="0" w:space="0" w:color="auto"/>
                <w:bottom w:val="none" w:sz="0" w:space="0" w:color="auto"/>
                <w:right w:val="none" w:sz="0" w:space="0" w:color="auto"/>
                <w:between w:val="none" w:sz="0" w:space="0" w:color="auto"/>
              </w:pBdr>
            </w:pPr>
            <w:r>
              <w:t>Soteorganisaatioiden rekisterituonti</w:t>
            </w:r>
          </w:p>
        </w:tc>
        <w:tc>
          <w:tcPr>
            <w:tcW w:w="1701" w:type="dxa"/>
          </w:tcPr>
          <w:p w14:paraId="63B3517F" w14:textId="497AA37D" w:rsidR="00CD3F6D" w:rsidRDefault="00CD3F6D" w:rsidP="00BB08AD">
            <w:pPr>
              <w:pBdr>
                <w:top w:val="none" w:sz="0" w:space="0" w:color="auto"/>
                <w:left w:val="none" w:sz="0" w:space="0" w:color="auto"/>
                <w:bottom w:val="none" w:sz="0" w:space="0" w:color="auto"/>
                <w:right w:val="none" w:sz="0" w:space="0" w:color="auto"/>
                <w:between w:val="none" w:sz="0" w:space="0" w:color="auto"/>
              </w:pBdr>
            </w:pPr>
            <w:r>
              <w:t>Apache 2.0</w:t>
            </w:r>
          </w:p>
        </w:tc>
      </w:tr>
      <w:tr w:rsidR="00CD3F6D" w14:paraId="51585E3C" w14:textId="77777777" w:rsidTr="00BB08AD">
        <w:tc>
          <w:tcPr>
            <w:tcW w:w="2828" w:type="dxa"/>
          </w:tcPr>
          <w:p w14:paraId="1D75645C" w14:textId="46240295" w:rsidR="00CD3F6D" w:rsidRPr="00BB08AD" w:rsidRDefault="00CD3F6D" w:rsidP="00BB08AD">
            <w:pPr>
              <w:pBdr>
                <w:top w:val="none" w:sz="0" w:space="0" w:color="auto"/>
                <w:left w:val="none" w:sz="0" w:space="0" w:color="auto"/>
                <w:bottom w:val="none" w:sz="0" w:space="0" w:color="auto"/>
                <w:right w:val="none" w:sz="0" w:space="0" w:color="auto"/>
                <w:between w:val="none" w:sz="0" w:space="0" w:color="auto"/>
              </w:pBdr>
            </w:pPr>
            <w:r>
              <w:t>taltioni2omatietovaranto</w:t>
            </w:r>
          </w:p>
        </w:tc>
        <w:tc>
          <w:tcPr>
            <w:tcW w:w="4113" w:type="dxa"/>
          </w:tcPr>
          <w:p w14:paraId="3B97E38E" w14:textId="6E83DF59" w:rsidR="00CD3F6D" w:rsidRDefault="00CD3F6D" w:rsidP="00BB08AD">
            <w:pPr>
              <w:pBdr>
                <w:top w:val="none" w:sz="0" w:space="0" w:color="auto"/>
                <w:left w:val="none" w:sz="0" w:space="0" w:color="auto"/>
                <w:bottom w:val="none" w:sz="0" w:space="0" w:color="auto"/>
                <w:right w:val="none" w:sz="0" w:space="0" w:color="auto"/>
                <w:between w:val="none" w:sz="0" w:space="0" w:color="auto"/>
              </w:pBdr>
            </w:pPr>
            <w:r>
              <w:t>Palvelu tiedonsiirtoon Taltioni PHR:stä Omatietovarantoon</w:t>
            </w:r>
          </w:p>
        </w:tc>
        <w:tc>
          <w:tcPr>
            <w:tcW w:w="1701" w:type="dxa"/>
          </w:tcPr>
          <w:p w14:paraId="4D019906" w14:textId="6EA3289B" w:rsidR="00CD3F6D" w:rsidRDefault="00B10CF4" w:rsidP="00BB08AD">
            <w:pPr>
              <w:pBdr>
                <w:top w:val="none" w:sz="0" w:space="0" w:color="auto"/>
                <w:left w:val="none" w:sz="0" w:space="0" w:color="auto"/>
                <w:bottom w:val="none" w:sz="0" w:space="0" w:color="auto"/>
                <w:right w:val="none" w:sz="0" w:space="0" w:color="auto"/>
                <w:between w:val="none" w:sz="0" w:space="0" w:color="auto"/>
              </w:pBdr>
            </w:pPr>
            <w:r>
              <w:t>EUPL</w:t>
            </w:r>
          </w:p>
        </w:tc>
      </w:tr>
      <w:tr w:rsidR="00BB08AD" w14:paraId="32D7A844" w14:textId="77777777" w:rsidTr="00BB08AD">
        <w:tc>
          <w:tcPr>
            <w:tcW w:w="2828" w:type="dxa"/>
          </w:tcPr>
          <w:p w14:paraId="04BEEE8E" w14:textId="5E9EADF4" w:rsidR="00BB08AD" w:rsidRPr="00BB08AD" w:rsidRDefault="00BB08AD" w:rsidP="00BB08AD">
            <w:pPr>
              <w:pBdr>
                <w:top w:val="none" w:sz="0" w:space="0" w:color="auto"/>
                <w:left w:val="none" w:sz="0" w:space="0" w:color="auto"/>
                <w:bottom w:val="none" w:sz="0" w:space="0" w:color="auto"/>
                <w:right w:val="none" w:sz="0" w:space="0" w:color="auto"/>
                <w:between w:val="none" w:sz="0" w:space="0" w:color="auto"/>
              </w:pBdr>
            </w:pPr>
          </w:p>
        </w:tc>
        <w:tc>
          <w:tcPr>
            <w:tcW w:w="4113" w:type="dxa"/>
          </w:tcPr>
          <w:p w14:paraId="08A1BDC5" w14:textId="5BD36316" w:rsidR="00BB08AD" w:rsidRDefault="00BB08AD" w:rsidP="00BB08AD">
            <w:pPr>
              <w:pBdr>
                <w:top w:val="none" w:sz="0" w:space="0" w:color="auto"/>
                <w:left w:val="none" w:sz="0" w:space="0" w:color="auto"/>
                <w:bottom w:val="none" w:sz="0" w:space="0" w:color="auto"/>
                <w:right w:val="none" w:sz="0" w:space="0" w:color="auto"/>
                <w:between w:val="none" w:sz="0" w:space="0" w:color="auto"/>
              </w:pBdr>
            </w:pPr>
          </w:p>
        </w:tc>
        <w:tc>
          <w:tcPr>
            <w:tcW w:w="1701" w:type="dxa"/>
          </w:tcPr>
          <w:p w14:paraId="42E3A903" w14:textId="5885307B" w:rsidR="00BB08AD" w:rsidRDefault="00BB08AD" w:rsidP="00BB08AD">
            <w:pPr>
              <w:pBdr>
                <w:top w:val="none" w:sz="0" w:space="0" w:color="auto"/>
                <w:left w:val="none" w:sz="0" w:space="0" w:color="auto"/>
                <w:bottom w:val="none" w:sz="0" w:space="0" w:color="auto"/>
                <w:right w:val="none" w:sz="0" w:space="0" w:color="auto"/>
                <w:between w:val="none" w:sz="0" w:space="0" w:color="auto"/>
              </w:pBdr>
            </w:pPr>
          </w:p>
        </w:tc>
      </w:tr>
    </w:tbl>
    <w:p w14:paraId="6571C74D" w14:textId="77777777" w:rsidR="00BB08AD" w:rsidRPr="00BB08AD" w:rsidRDefault="00BB08AD" w:rsidP="00BB08AD"/>
    <w:p w14:paraId="1913028A" w14:textId="08B149A1" w:rsidR="005F3B47" w:rsidRDefault="00F85349">
      <w:r>
        <w:br w:type="page"/>
      </w:r>
    </w:p>
    <w:p w14:paraId="09553816" w14:textId="77777777" w:rsidR="005F3B47" w:rsidRDefault="00F85349">
      <w:pPr>
        <w:pStyle w:val="Otsikko2"/>
      </w:pPr>
      <w:bookmarkStart w:id="6" w:name="_Toc511383496"/>
      <w:r>
        <w:lastRenderedPageBreak/>
        <w:t>Tulkintaan liittyvät tarkennukset</w:t>
      </w:r>
      <w:bookmarkEnd w:id="6"/>
    </w:p>
    <w:p w14:paraId="25555034" w14:textId="4BCA7A86" w:rsidR="005F3B47" w:rsidRDefault="00F85349">
      <w:r>
        <w:rPr>
          <w:b/>
        </w:rPr>
        <w:t xml:space="preserve">Henkilötieto. </w:t>
      </w:r>
      <w:r>
        <w:t>Henkilötietoa ei tarvitse lisensoida lainkaan. Tulkitsemme että henkilötiedoissa teoskynnys ei ylity. Henkilötietoa ei saa uudelleenkäyttää henkilötietolain mukaan ilman että henkilötiedon kohde hyväksyy uuden käyttötarkoituksen. EU tietosuoja-asetus antaa potilaalle oikeuden uudelleenkäyttää omia tietojaan.  Sote-tiedon uudelleenkäyttöön on valmisteilla eri lainsäädäntöä</w:t>
      </w:r>
      <w:ins w:id="7" w:author="Juha Jokimäki" w:date="2018-04-13T11:19:00Z">
        <w:r w:rsidR="009D7542">
          <w:t>,</w:t>
        </w:r>
      </w:ins>
      <w:r>
        <w:t xml:space="preserve"> johon tämä dokumentti ei ota kantaa. Jos henkilötiedoista muodostuu kokoelma, tietokanta tai rekisteri, muun lisensoinnin puuttuessa se suojataan avoimella sisällön lisenssillä tiedon kohteena olevan henkilön uudelleenkäytön varmistamiseksi. Vaikka henkilötietokokoelmia lisensoitaisiin avoimesti, henkilörekisterien sisältö ei ole tämän dokumentin kohteena. Kokoelman kynnys ylittynee kuitenkin jos tarjotaan yksi datapaketti jossa on henkilön kaikki tiedot järjestelmästä.</w:t>
      </w:r>
    </w:p>
    <w:p w14:paraId="54F294CF" w14:textId="77777777" w:rsidR="005F3B47" w:rsidRDefault="005F3B47"/>
    <w:p w14:paraId="7943B2B2" w14:textId="77777777" w:rsidR="005F3B47" w:rsidRDefault="00F85349">
      <w:r>
        <w:rPr>
          <w:b/>
        </w:rPr>
        <w:t>Yksityisten varusohjelmistojen käyttö.</w:t>
      </w:r>
      <w:r>
        <w:t xml:space="preserve"> Nämä lisenssit eivät estä liittämään</w:t>
      </w:r>
      <w:r>
        <w:rPr>
          <w:i/>
        </w:rPr>
        <w:t xml:space="preserve"> </w:t>
      </w:r>
      <w:r>
        <w:t>yksityisesti lisensoituja komponentteja tai moduuleja järjestelmiin. Käytössä oleva mikropalveluarkkitehtuuri mahdollistaa eri lisensointimallit eri moduuleissa. Tässä dokumentissa lisensoinnin kohde on ODA-konsortion tuotokset ja niiden johdannaiset.</w:t>
      </w:r>
    </w:p>
    <w:p w14:paraId="352B4D47" w14:textId="77777777" w:rsidR="005F3B47" w:rsidRDefault="005F3B47"/>
    <w:p w14:paraId="594064F3" w14:textId="77777777" w:rsidR="005F3B47" w:rsidRDefault="00F85349">
      <w:r>
        <w:rPr>
          <w:b/>
        </w:rPr>
        <w:t>Hyvä julkaisutapa.</w:t>
      </w:r>
      <w:r>
        <w:t xml:space="preserve"> Jos konsortiolla on intressi julkaista palveluratkaisun ytimessä olevia tuotekomponentteja, ne julkaistaan referenssitoteutuksella liiketoimintalogiikasta, ei varsinaisella palvelun sillä hetkellä käytössä olevalla liiketoimintalogiikalla. Näin suojataan palvelun operatiivinen toiminta mahdolliselta epäsymmetriseltä vaikuttamiselta. Liiketoimintariippumaton julkaisutapa myös maksimoi toivotun uudelleenkäytön laajuuden.</w:t>
      </w:r>
    </w:p>
    <w:p w14:paraId="166D950C" w14:textId="77777777" w:rsidR="005F3B47" w:rsidRDefault="005F3B47"/>
    <w:p w14:paraId="04FBADE0" w14:textId="77777777" w:rsidR="005F3B47" w:rsidRDefault="00F85349">
      <w:r>
        <w:rPr>
          <w:b/>
        </w:rPr>
        <w:t>Uudelleenlisensointimahdollisuus.</w:t>
      </w:r>
      <w:r>
        <w:t xml:space="preserve"> CLA (Contributor Licence Agreement) voidaan pyytää kontribuuttoreilta jos halutaan jatkossakin pitää kaikki oikeudet - vaikkapa uudelleenlisensointia varten - konsortiolla. CLA tarve arvioidaan kunkin mikropalvelutuotteen kohdalta tapauskohtaisesti julkl. mukaisen viranomaisen asiakirjan vastuullisen viranomaisen edustajan toimesta.</w:t>
      </w:r>
    </w:p>
    <w:p w14:paraId="464A2CE9" w14:textId="77777777" w:rsidR="005F3B47" w:rsidRDefault="005F3B47"/>
    <w:p w14:paraId="26A9CBE0" w14:textId="77777777" w:rsidR="005F3B47" w:rsidRDefault="00F85349">
      <w:r>
        <w:rPr>
          <w:b/>
        </w:rPr>
        <w:t xml:space="preserve">Sopimuskohtaisuus. </w:t>
      </w:r>
      <w:r>
        <w:t xml:space="preserve">Kunkin sovelluskomponentin lisensointipäätös riippuu käyttökohteesta ja sopimusperustasta. ODA2-kokonaisuus on pääosin rakennettu avoimen lähdekoodin tuotteisiin perustuen, jolloin syntyneeseen "jälkiperäisteokseen" (tai ko. osin puitesopimuksen terminologiassa Ratkaisuun) sovelletaan puitesopimuksen 11.7 §:n nojalla ko. osin yksinomaan avoimen lähdekoodin ehtoja. Tällöin esim. puitesopimuksen kohdan 11.6 mukainen "grant-back" ei tule sovellettavaksi (kuin niiltä osin, kun kyseessä on teos, johon ODA -toimijoilla on kaikki oikeudet). </w:t>
      </w:r>
    </w:p>
    <w:p w14:paraId="5AFF130F" w14:textId="77777777" w:rsidR="005F3B47" w:rsidRDefault="005F3B47"/>
    <w:p w14:paraId="068B199E" w14:textId="77777777" w:rsidR="005F3B47" w:rsidRDefault="005F3B47"/>
    <w:p w14:paraId="21627CD8" w14:textId="77777777" w:rsidR="005F3B47" w:rsidRDefault="00F85349">
      <w:r>
        <w:rPr>
          <w:b/>
        </w:rPr>
        <w:t xml:space="preserve">Jatkokehityshankinnat. </w:t>
      </w:r>
      <w:r>
        <w:t>Avoimesti lisensoidut tuotokset voidaan jakaa tarjouspyyntöjen liitteenä jolloin tuotokset ovat tarjoajien käytettävissä tasaveroisesti.</w:t>
      </w:r>
      <w:r>
        <w:br w:type="page"/>
      </w:r>
    </w:p>
    <w:p w14:paraId="5A5C3805" w14:textId="77777777" w:rsidR="005F3B47" w:rsidRDefault="00F85349">
      <w:pPr>
        <w:pStyle w:val="Otsikko2"/>
      </w:pPr>
      <w:bookmarkStart w:id="8" w:name="_Toc511383497"/>
      <w:r>
        <w:lastRenderedPageBreak/>
        <w:t>Lisenssiteknisiä perusteluja</w:t>
      </w:r>
      <w:bookmarkEnd w:id="8"/>
    </w:p>
    <w:p w14:paraId="1EDDF195" w14:textId="77777777" w:rsidR="005F3B47" w:rsidRDefault="00F85349">
      <w:r>
        <w:rPr>
          <w:b/>
        </w:rPr>
        <w:t xml:space="preserve">Apache. </w:t>
      </w:r>
      <w:r>
        <w:t>Apache ennemmin kuin MIT koska halutaan meritoida kehittäjää.</w:t>
      </w:r>
    </w:p>
    <w:p w14:paraId="4389ABD5" w14:textId="77777777" w:rsidR="005F3B47" w:rsidRDefault="00F85349">
      <w:r>
        <w:rPr>
          <w:b/>
        </w:rPr>
        <w:t xml:space="preserve">EUPL. </w:t>
      </w:r>
      <w:r>
        <w:t xml:space="preserve">Ennemmin EUPL kuin GPL koska EUPL 1.2 on huolellisemmin sovitettu EU-lakeihin. EUPL 1.2 on toukokuussa 2017 julkaistu, jo melko kypsä EU:n suosittelema versio lisenssistä. </w:t>
      </w:r>
    </w:p>
    <w:p w14:paraId="5F79E3AD" w14:textId="77777777" w:rsidR="005F3B47" w:rsidRDefault="00F85349">
      <w:r w:rsidRPr="00BB08AD">
        <w:rPr>
          <w:b/>
          <w:lang w:val="en-US"/>
        </w:rPr>
        <w:t xml:space="preserve">Creative Commons. </w:t>
      </w:r>
      <w:r>
        <w:t>CC4 on EU suosittelema sisällön lisenssi.</w:t>
      </w:r>
    </w:p>
    <w:p w14:paraId="6220597C" w14:textId="77777777" w:rsidR="005F3B47" w:rsidRDefault="00F85349">
      <w:r>
        <w:rPr>
          <w:b/>
        </w:rPr>
        <w:t xml:space="preserve">Share-alike sisältö. </w:t>
      </w:r>
      <w:r>
        <w:t xml:space="preserve">CC4-SA. </w:t>
      </w:r>
      <w:r w:rsidRPr="00BB08AD">
        <w:rPr>
          <w:lang w:val="en-US"/>
        </w:rPr>
        <w:t xml:space="preserve">“Share-alike is a copyright licensing term, originally used by the Creative Commons project, to describe works or licences that require copies or adaptations of the work to be released under the same or similar licence as the original.” </w:t>
      </w:r>
      <w:r>
        <w:t>Tätä käytetään silloin jos halutaan vaatia sisältöä uudelleenkäyttäviltä toimijoilta myös tekemiensä muutosten jakamista. Tätä sovelletaan myös niihin komponentteihin joiden katsotaan olevan strategisia ODA-komponentteja joiden hallinnan ei sovi karkaavan konsortion ja rahoittajan hallinnan piiristä.</w:t>
      </w:r>
    </w:p>
    <w:p w14:paraId="0E15CAA2" w14:textId="77777777" w:rsidR="005F3B47" w:rsidRDefault="00F85349">
      <w:pPr>
        <w:pStyle w:val="Otsikko2"/>
      </w:pPr>
      <w:bookmarkStart w:id="9" w:name="_Toc511383498"/>
      <w:r>
        <w:t>Liiketoimintaperusteluja</w:t>
      </w:r>
      <w:bookmarkEnd w:id="9"/>
    </w:p>
    <w:p w14:paraId="750B617F" w14:textId="77777777" w:rsidR="005F3B47" w:rsidRDefault="00F85349">
      <w:r>
        <w:rPr>
          <w:b/>
        </w:rPr>
        <w:t xml:space="preserve">Elinkeinotoiminta ja liiketoimintamallit. </w:t>
      </w:r>
      <w:r>
        <w:t>Kuntatoimijoiden tavoite on elinkeinotoiminnan tukeminen, joten uudelleenkäyttö ei haittaa suhteessa elinkeinotoiminnan tukemisen hyödyllisyyteen. Kun hankinta on ollut tarveperustainen, uponneet kustannukset ei ole syy estää muilta tuotoksien uudelleenkäyttöä.</w:t>
      </w:r>
    </w:p>
    <w:p w14:paraId="50A82B43" w14:textId="77777777" w:rsidR="005F3B47" w:rsidRDefault="00F85349">
      <w:r>
        <w:t>Sen että naapurikunnat voi käyttää tuotoksia, ei ole osoittautunut tuottavan haittaa, vain synergioita, hyvää tahtoa ja luottamusta.</w:t>
      </w:r>
    </w:p>
    <w:p w14:paraId="5E90995B" w14:textId="5AFCC00D" w:rsidR="005F3B47" w:rsidRDefault="00F85349">
      <w:r>
        <w:t>On julkisten toimijoiden jaettu etu</w:t>
      </w:r>
      <w:ins w:id="10" w:author="Juha Jokimäki" w:date="2018-04-13T11:30:00Z">
        <w:r w:rsidR="00047878">
          <w:t>,</w:t>
        </w:r>
      </w:ins>
      <w:r>
        <w:t xml:space="preserve"> että teknologiakustannukset laskisivat valtakunnallisesti.</w:t>
      </w:r>
    </w:p>
    <w:p w14:paraId="6C58271A" w14:textId="77777777" w:rsidR="005F3B47" w:rsidRDefault="005F3B47"/>
    <w:p w14:paraId="0CE0F1A1" w14:textId="77777777" w:rsidR="005F3B47" w:rsidRDefault="00F85349">
      <w:r>
        <w:rPr>
          <w:b/>
        </w:rPr>
        <w:t xml:space="preserve">Markkinan kilpailukyvyn parantaminen. </w:t>
      </w:r>
      <w:r>
        <w:t>Kun tarjotaan avoimella lisenssillä, markkinoille syntyy pienemmille toimijoille kilpailukykyä.</w:t>
      </w:r>
    </w:p>
    <w:p w14:paraId="2CA27798" w14:textId="77777777" w:rsidR="005F3B47" w:rsidRDefault="005F3B47"/>
    <w:p w14:paraId="6FD2CE58" w14:textId="77777777" w:rsidR="005F3B47" w:rsidRDefault="00F85349">
      <w:r>
        <w:rPr>
          <w:b/>
        </w:rPr>
        <w:t xml:space="preserve">Yhteistyö. </w:t>
      </w:r>
      <w:r>
        <w:t>Avoin lisensointi mahdollistaa tilaajaorganisaatioiden yhteistyön pienemmällä kynnyksellä.</w:t>
      </w:r>
    </w:p>
    <w:p w14:paraId="0542F4CB" w14:textId="77777777" w:rsidR="005F3B47" w:rsidRDefault="005F3B47"/>
    <w:p w14:paraId="74B5B5BB" w14:textId="77777777" w:rsidR="005F3B47" w:rsidRDefault="00F85349">
      <w:r>
        <w:rPr>
          <w:b/>
        </w:rPr>
        <w:t xml:space="preserve">Kehitystä kiihdyttävä vaikutus. </w:t>
      </w:r>
      <w:r>
        <w:t>Mitä enemmän jaetaan avoimesti, maailmantaloudessa kehitys kuitenkin on kustannustehokkaampaa joka tapauksessa. Konkreettinen kiihtynyt kehitys sosiaali- ja terveydenhuoltopalveluissa sekä siihen liittyvä hoidon laadullinen kehittyminen on suurempi hyöty kuin teknologian leviämisen estämisestä teoriassa saavutetut edut.</w:t>
      </w:r>
      <w:r>
        <w:br w:type="page"/>
      </w:r>
    </w:p>
    <w:p w14:paraId="7A09CAA8" w14:textId="77777777" w:rsidR="005F3B47" w:rsidRDefault="00F85349">
      <w:pPr>
        <w:pStyle w:val="Otsikko1"/>
      </w:pPr>
      <w:bookmarkStart w:id="11" w:name="_Toc511383499"/>
      <w:r>
        <w:lastRenderedPageBreak/>
        <w:t>Tausta</w:t>
      </w:r>
      <w:bookmarkEnd w:id="11"/>
    </w:p>
    <w:p w14:paraId="64B07575" w14:textId="77777777" w:rsidR="005F3B47" w:rsidRDefault="00F85349">
      <w:r>
        <w:t>ODA-hankkeessa syntyy konsortion omistukseen merkittävä määrä immateriaalioikeuksia.</w:t>
      </w:r>
    </w:p>
    <w:p w14:paraId="6096EF08" w14:textId="77777777" w:rsidR="005F3B47" w:rsidRDefault="00F85349">
      <w:r>
        <w:t>Ne mukautukset varusohjelmistoihin jotka koskevat varusohjelmistoja, voidaan julkaista sillä lisenssillä mitä varusohjelmisto käyttää. Hallintaoikeus säilyy oikeuksien omistajalla, lisensseillä otetaan kantaa käyttöoikeuteen.</w:t>
      </w:r>
    </w:p>
    <w:p w14:paraId="195CE478" w14:textId="77777777" w:rsidR="005F3B47" w:rsidRDefault="005F3B47"/>
    <w:p w14:paraId="1BB58BEA" w14:textId="59DF8CAE" w:rsidR="005F3B47" w:rsidRDefault="00F85349">
      <w:r>
        <w:rPr>
          <w:b/>
        </w:rPr>
        <w:t xml:space="preserve">Riskienhallinta. </w:t>
      </w:r>
      <w:r>
        <w:t>Riskienhallintamielessä projektiteknisesti on hyvä</w:t>
      </w:r>
      <w:ins w:id="12" w:author="Juha Jokimäki" w:date="2018-04-13T11:31:00Z">
        <w:r w:rsidR="00047878">
          <w:t>,</w:t>
        </w:r>
      </w:ins>
      <w:r>
        <w:t xml:space="preserve"> jos immateriaalioikeudet on kuvattu yksiselitteisesti ja tavalla joka minimoi riitatilanteet. Näin projekteilla on paremmat edellytykset onnistua tavoitteissaan ja maksimoida niille asetetut vaikuttavuustavoitteet.</w:t>
      </w:r>
    </w:p>
    <w:p w14:paraId="1EC54BF4" w14:textId="77777777" w:rsidR="005F3B47" w:rsidRDefault="005F3B47"/>
    <w:p w14:paraId="11FF8F1C" w14:textId="77777777" w:rsidR="005F3B47" w:rsidRDefault="00F85349">
      <w:r>
        <w:rPr>
          <w:b/>
        </w:rPr>
        <w:t xml:space="preserve">Veronmaksajan etu. </w:t>
      </w:r>
      <w:r>
        <w:t>Verovaroin tuotettu sisältö on perusteltua jakaa veronmaksajien käyttöön.</w:t>
      </w:r>
    </w:p>
    <w:p w14:paraId="1421D2E2" w14:textId="77777777" w:rsidR="005F3B47" w:rsidRDefault="005F3B47"/>
    <w:p w14:paraId="70A3D3EF" w14:textId="77777777" w:rsidR="005F3B47" w:rsidRDefault="00F85349">
      <w:r>
        <w:rPr>
          <w:b/>
        </w:rPr>
        <w:t>Rajat ylittävä liiketoiminnan elinvoimaisuus ja resilienssi.</w:t>
      </w:r>
      <w:r>
        <w:t xml:space="preserve"> Julkisilla toimijoilla on intressi elinkeinotoiminnan tukemiseen yli rajojen. On toivottavaa jakaa tuotoksia liiketoimintakäyttöön.</w:t>
      </w:r>
    </w:p>
    <w:p w14:paraId="58065BA1" w14:textId="77777777" w:rsidR="005F3B47" w:rsidRDefault="005F3B47"/>
    <w:p w14:paraId="06F6073C" w14:textId="77777777" w:rsidR="005F3B47" w:rsidRDefault="00F85349">
      <w:r>
        <w:rPr>
          <w:b/>
        </w:rPr>
        <w:t xml:space="preserve">Yhteentoimivuus. </w:t>
      </w:r>
      <w:r>
        <w:t>Yhteentoimivuus paranee kun päästään käyttämään samoja tuotoksia.</w:t>
      </w:r>
    </w:p>
    <w:p w14:paraId="278030CF" w14:textId="77777777" w:rsidR="005F3B47" w:rsidRDefault="005F3B47"/>
    <w:p w14:paraId="7BDD4EE3" w14:textId="77777777" w:rsidR="005F3B47" w:rsidRDefault="00F85349">
      <w:r>
        <w:rPr>
          <w:b/>
        </w:rPr>
        <w:t xml:space="preserve">Hallinnollinen taakka. </w:t>
      </w:r>
      <w:r>
        <w:t>Keskusteluun ja luvan kysymiseen kulunut aika eli transaktiokustannusten, sekä kehityksen hidasteiden minimoiminen, on yhteiskunnallinen etu.</w:t>
      </w:r>
    </w:p>
    <w:p w14:paraId="7428448F" w14:textId="77777777" w:rsidR="005F3B47" w:rsidRDefault="005F3B47"/>
    <w:p w14:paraId="4D082ED9" w14:textId="5DCD3C1B" w:rsidR="005F3B47" w:rsidRDefault="00F85349">
      <w:r>
        <w:rPr>
          <w:b/>
        </w:rPr>
        <w:t xml:space="preserve">Toimittajalukko. </w:t>
      </w:r>
      <w:r>
        <w:t xml:space="preserve">Kun ei olla sitouduttu toimittajakohtaisiin lisenssisopimuksiin, toimittajavaihdos on mahdollinen. Tuen </w:t>
      </w:r>
      <w:ins w:id="13" w:author="Juha Jokimäki" w:date="2018-04-13T11:30:00Z">
        <w:r w:rsidR="00047878">
          <w:t xml:space="preserve">ym. </w:t>
        </w:r>
      </w:ins>
      <w:r>
        <w:t xml:space="preserve">perusasioiden järjestäminen toimittajalukkotilanteessa on helpompaa kun tuotokset on suojattu avoimella lisenssillä. </w:t>
      </w:r>
    </w:p>
    <w:sectPr w:rsidR="005F3B47">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C844D" w14:textId="77777777" w:rsidR="005C484B" w:rsidRDefault="005C484B">
      <w:pPr>
        <w:spacing w:line="240" w:lineRule="auto"/>
      </w:pPr>
      <w:r>
        <w:separator/>
      </w:r>
    </w:p>
  </w:endnote>
  <w:endnote w:type="continuationSeparator" w:id="0">
    <w:p w14:paraId="20E6F24E" w14:textId="77777777" w:rsidR="005C484B" w:rsidRDefault="005C48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0469D" w14:textId="77777777" w:rsidR="005C484B" w:rsidRDefault="005C484B">
      <w:pPr>
        <w:spacing w:line="240" w:lineRule="auto"/>
      </w:pPr>
      <w:r>
        <w:separator/>
      </w:r>
    </w:p>
  </w:footnote>
  <w:footnote w:type="continuationSeparator" w:id="0">
    <w:p w14:paraId="5439F8BB" w14:textId="77777777" w:rsidR="005C484B" w:rsidRDefault="005C484B">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ha Jokimäki">
    <w15:presenceInfo w15:providerId="AD" w15:userId="S-1-5-21-1547161642-920026266-1957994488-15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B47"/>
    <w:rsid w:val="00017D64"/>
    <w:rsid w:val="00044FE4"/>
    <w:rsid w:val="00047878"/>
    <w:rsid w:val="001369BC"/>
    <w:rsid w:val="00250A13"/>
    <w:rsid w:val="00317FE5"/>
    <w:rsid w:val="00564443"/>
    <w:rsid w:val="005C484B"/>
    <w:rsid w:val="005F3B47"/>
    <w:rsid w:val="006140DA"/>
    <w:rsid w:val="007C0B03"/>
    <w:rsid w:val="007F6245"/>
    <w:rsid w:val="00857E21"/>
    <w:rsid w:val="00966A53"/>
    <w:rsid w:val="00994B61"/>
    <w:rsid w:val="009B0984"/>
    <w:rsid w:val="009D7542"/>
    <w:rsid w:val="00B10CF4"/>
    <w:rsid w:val="00BB08AD"/>
    <w:rsid w:val="00CC1CC8"/>
    <w:rsid w:val="00CD3F6D"/>
    <w:rsid w:val="00DE70D2"/>
    <w:rsid w:val="00E901BC"/>
    <w:rsid w:val="00F572ED"/>
    <w:rsid w:val="00F85349"/>
    <w:rsid w:val="00FE228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7F11"/>
  <w15:docId w15:val="{2ACA145C-A6CF-418C-9D80-66C30568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fi-FI" w:eastAsia="fi-FI"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style>
  <w:style w:type="paragraph" w:styleId="Otsikko1">
    <w:name w:val="heading 1"/>
    <w:basedOn w:val="Normaali"/>
    <w:next w:val="Normaali"/>
    <w:pPr>
      <w:keepNext/>
      <w:keepLines/>
      <w:spacing w:before="400" w:after="120"/>
      <w:outlineLvl w:val="0"/>
    </w:pPr>
    <w:rPr>
      <w:sz w:val="40"/>
      <w:szCs w:val="40"/>
    </w:rPr>
  </w:style>
  <w:style w:type="paragraph" w:styleId="Otsikko2">
    <w:name w:val="heading 2"/>
    <w:basedOn w:val="Normaali"/>
    <w:next w:val="Normaali"/>
    <w:pPr>
      <w:keepNext/>
      <w:keepLines/>
      <w:spacing w:before="360" w:after="120"/>
      <w:outlineLvl w:val="1"/>
    </w:pPr>
    <w:rPr>
      <w:sz w:val="32"/>
      <w:szCs w:val="32"/>
    </w:rPr>
  </w:style>
  <w:style w:type="paragraph" w:styleId="Otsikko3">
    <w:name w:val="heading 3"/>
    <w:basedOn w:val="Normaali"/>
    <w:next w:val="Normaali"/>
    <w:pPr>
      <w:keepNext/>
      <w:keepLines/>
      <w:spacing w:before="320" w:after="80"/>
      <w:outlineLvl w:val="2"/>
    </w:pPr>
    <w:rPr>
      <w:color w:val="434343"/>
      <w:sz w:val="28"/>
      <w:szCs w:val="28"/>
    </w:rPr>
  </w:style>
  <w:style w:type="paragraph" w:styleId="Otsikko4">
    <w:name w:val="heading 4"/>
    <w:basedOn w:val="Normaali"/>
    <w:next w:val="Normaali"/>
    <w:pPr>
      <w:keepNext/>
      <w:keepLines/>
      <w:spacing w:before="280" w:after="80"/>
      <w:outlineLvl w:val="3"/>
    </w:pPr>
    <w:rPr>
      <w:color w:val="666666"/>
      <w:sz w:val="24"/>
      <w:szCs w:val="24"/>
    </w:rPr>
  </w:style>
  <w:style w:type="paragraph" w:styleId="Otsikko5">
    <w:name w:val="heading 5"/>
    <w:basedOn w:val="Normaali"/>
    <w:next w:val="Normaali"/>
    <w:pPr>
      <w:keepNext/>
      <w:keepLines/>
      <w:spacing w:before="240" w:after="80"/>
      <w:outlineLvl w:val="4"/>
    </w:pPr>
    <w:rPr>
      <w:color w:val="666666"/>
    </w:rPr>
  </w:style>
  <w:style w:type="paragraph" w:styleId="Otsikko6">
    <w:name w:val="heading 6"/>
    <w:basedOn w:val="Normaali"/>
    <w:next w:val="Normaali"/>
    <w:pPr>
      <w:keepNext/>
      <w:keepLines/>
      <w:spacing w:before="240" w:after="80"/>
      <w:outlineLvl w:val="5"/>
    </w:pPr>
    <w:rPr>
      <w:i/>
      <w:color w:val="66666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Otsikko">
    <w:name w:val="Title"/>
    <w:basedOn w:val="Normaali"/>
    <w:next w:val="Normaali"/>
    <w:pPr>
      <w:keepNext/>
      <w:keepLines/>
      <w:spacing w:after="60"/>
    </w:pPr>
    <w:rPr>
      <w:sz w:val="52"/>
      <w:szCs w:val="52"/>
    </w:rPr>
  </w:style>
  <w:style w:type="paragraph" w:styleId="Alaotsikko">
    <w:name w:val="Subtitle"/>
    <w:basedOn w:val="Normaali"/>
    <w:next w:val="Normaali"/>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Kommentinteksti">
    <w:name w:val="annotation text"/>
    <w:basedOn w:val="Normaali"/>
    <w:link w:val="KommentintekstiChar"/>
    <w:uiPriority w:val="99"/>
    <w:semiHidden/>
    <w:unhideWhenUsed/>
    <w:pPr>
      <w:spacing w:line="240" w:lineRule="auto"/>
    </w:pPr>
    <w:rPr>
      <w:sz w:val="20"/>
      <w:szCs w:val="20"/>
    </w:rPr>
  </w:style>
  <w:style w:type="character" w:customStyle="1" w:styleId="KommentintekstiChar">
    <w:name w:val="Kommentin teksti Char"/>
    <w:basedOn w:val="Kappaleenoletusfontti"/>
    <w:link w:val="Kommentinteksti"/>
    <w:uiPriority w:val="99"/>
    <w:semiHidden/>
    <w:rPr>
      <w:sz w:val="20"/>
      <w:szCs w:val="20"/>
    </w:rPr>
  </w:style>
  <w:style w:type="character" w:styleId="Kommentinviite">
    <w:name w:val="annotation reference"/>
    <w:basedOn w:val="Kappaleenoletusfontti"/>
    <w:uiPriority w:val="99"/>
    <w:semiHidden/>
    <w:unhideWhenUsed/>
    <w:rPr>
      <w:sz w:val="16"/>
      <w:szCs w:val="16"/>
    </w:rPr>
  </w:style>
  <w:style w:type="paragraph" w:styleId="Seliteteksti">
    <w:name w:val="Balloon Text"/>
    <w:basedOn w:val="Normaali"/>
    <w:link w:val="SelitetekstiChar"/>
    <w:uiPriority w:val="99"/>
    <w:semiHidden/>
    <w:unhideWhenUsed/>
    <w:rsid w:val="00F85349"/>
    <w:pPr>
      <w:spacing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F85349"/>
    <w:rPr>
      <w:rFonts w:ascii="Segoe UI" w:hAnsi="Segoe UI" w:cs="Segoe UI"/>
      <w:sz w:val="18"/>
      <w:szCs w:val="18"/>
    </w:rPr>
  </w:style>
  <w:style w:type="table" w:styleId="TaulukkoRuudukko">
    <w:name w:val="Table Grid"/>
    <w:basedOn w:val="Normaalitaulukko"/>
    <w:uiPriority w:val="39"/>
    <w:rsid w:val="00BB08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sluet1">
    <w:name w:val="toc 1"/>
    <w:basedOn w:val="Normaali"/>
    <w:next w:val="Normaali"/>
    <w:autoRedefine/>
    <w:uiPriority w:val="39"/>
    <w:unhideWhenUsed/>
    <w:rsid w:val="00BB08AD"/>
    <w:pPr>
      <w:spacing w:after="100"/>
    </w:pPr>
  </w:style>
  <w:style w:type="paragraph" w:styleId="Sisluet2">
    <w:name w:val="toc 2"/>
    <w:basedOn w:val="Normaali"/>
    <w:next w:val="Normaali"/>
    <w:autoRedefine/>
    <w:uiPriority w:val="39"/>
    <w:unhideWhenUsed/>
    <w:rsid w:val="00BB08AD"/>
    <w:pPr>
      <w:spacing w:after="100"/>
      <w:ind w:left="220"/>
    </w:pPr>
  </w:style>
  <w:style w:type="character" w:styleId="Hyperlinkki">
    <w:name w:val="Hyperlink"/>
    <w:basedOn w:val="Kappaleenoletusfontti"/>
    <w:uiPriority w:val="99"/>
    <w:unhideWhenUsed/>
    <w:rsid w:val="00BB08AD"/>
    <w:rPr>
      <w:color w:val="0000FF" w:themeColor="hyperlink"/>
      <w:u w:val="single"/>
    </w:rPr>
  </w:style>
  <w:style w:type="paragraph" w:styleId="Kommentinotsikko">
    <w:name w:val="annotation subject"/>
    <w:basedOn w:val="Kommentinteksti"/>
    <w:next w:val="Kommentinteksti"/>
    <w:link w:val="KommentinotsikkoChar"/>
    <w:uiPriority w:val="99"/>
    <w:semiHidden/>
    <w:unhideWhenUsed/>
    <w:rsid w:val="006140DA"/>
    <w:rPr>
      <w:b/>
      <w:bCs/>
    </w:rPr>
  </w:style>
  <w:style w:type="character" w:customStyle="1" w:styleId="KommentinotsikkoChar">
    <w:name w:val="Kommentin otsikko Char"/>
    <w:basedOn w:val="KommentintekstiChar"/>
    <w:link w:val="Kommentinotsikko"/>
    <w:uiPriority w:val="99"/>
    <w:semiHidden/>
    <w:rsid w:val="006140DA"/>
    <w:rPr>
      <w:b/>
      <w:bCs/>
      <w:sz w:val="20"/>
      <w:szCs w:val="20"/>
    </w:rPr>
  </w:style>
  <w:style w:type="paragraph" w:styleId="Muutos">
    <w:name w:val="Revision"/>
    <w:hidden/>
    <w:uiPriority w:val="99"/>
    <w:semiHidden/>
    <w:rsid w:val="00317FE5"/>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Yltunniste">
    <w:name w:val="header"/>
    <w:basedOn w:val="Normaali"/>
    <w:link w:val="YltunnisteChar"/>
    <w:uiPriority w:val="99"/>
    <w:unhideWhenUsed/>
    <w:rsid w:val="00317FE5"/>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317FE5"/>
  </w:style>
  <w:style w:type="paragraph" w:styleId="Alatunniste">
    <w:name w:val="footer"/>
    <w:basedOn w:val="Normaali"/>
    <w:link w:val="AlatunnisteChar"/>
    <w:uiPriority w:val="99"/>
    <w:unhideWhenUsed/>
    <w:rsid w:val="00317FE5"/>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317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52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pache.org/licenses/LICENSE-2.0" TargetMode="External"/><Relationship Id="rId3" Type="http://schemas.openxmlformats.org/officeDocument/2006/relationships/webSettings" Target="webSettings.xml"/><Relationship Id="rId7" Type="http://schemas.openxmlformats.org/officeDocument/2006/relationships/hyperlink" Target="https://creativecommons.org/licenses/by-sa/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1248</Words>
  <Characters>10116</Characters>
  <Application>Microsoft Office Word</Application>
  <DocSecurity>0</DocSecurity>
  <Lines>84</Lines>
  <Paragraphs>22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Nordlund Hanna</dc:creator>
  <cp:lastModifiedBy>Toni Iltanen</cp:lastModifiedBy>
  <cp:revision>7</cp:revision>
  <dcterms:created xsi:type="dcterms:W3CDTF">2018-04-13T08:39:00Z</dcterms:created>
  <dcterms:modified xsi:type="dcterms:W3CDTF">2018-04-13T08:50:00Z</dcterms:modified>
</cp:coreProperties>
</file>